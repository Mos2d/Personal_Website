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89370" w14:textId="77777777" w:rsidR="00280B13" w:rsidRPr="00E75908" w:rsidRDefault="00280B13" w:rsidP="00280B13">
      <w:pPr>
        <w:spacing w:after="0" w:line="240" w:lineRule="auto"/>
        <w:rPr>
          <w:rFonts w:ascii="Gill Sans MT" w:hAnsi="Gill Sans MT" w:cs="Times New Roman"/>
          <w:sz w:val="8"/>
          <w:szCs w:val="8"/>
        </w:rPr>
      </w:pPr>
      <w:r>
        <w:rPr>
          <w:rFonts w:ascii="Gill Sans MT" w:hAnsi="Gill Sans MT" w:cs="Times New Roman"/>
          <w:sz w:val="8"/>
          <w:szCs w:val="8"/>
        </w:rPr>
        <w:t xml:space="preserve">   </w:t>
      </w:r>
    </w:p>
    <w:p w14:paraId="383CD035" w14:textId="77777777" w:rsidR="00280B13" w:rsidRPr="003D5A62" w:rsidRDefault="00280B13" w:rsidP="00280B13">
      <w:pPr>
        <w:spacing w:before="21" w:after="0" w:line="240" w:lineRule="auto"/>
        <w:rPr>
          <w:rFonts w:eastAsia="Verdana" w:cstheme="minorHAnsi"/>
          <w:b/>
          <w:sz w:val="24"/>
          <w:szCs w:val="24"/>
        </w:rPr>
      </w:pPr>
      <w:r w:rsidRPr="003D5A62">
        <w:rPr>
          <w:rFonts w:cstheme="minorHAnsi"/>
          <w:noProof/>
          <w:sz w:val="20"/>
          <w:szCs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16DDF02C" wp14:editId="5B5387BF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6845300" cy="182494"/>
                <wp:effectExtent l="0" t="0" r="12700" b="8255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494"/>
                          <a:chOff x="1039" y="-444"/>
                          <a:chExt cx="10165" cy="309"/>
                        </a:xfrm>
                      </wpg:grpSpPr>
                      <wpg:grpSp>
                        <wpg:cNvPr id="73" name="Group 34"/>
                        <wpg:cNvGrpSpPr>
                          <a:grpSpLocks/>
                        </wpg:cNvGrpSpPr>
                        <wpg:grpSpPr bwMode="auto">
                          <a:xfrm>
                            <a:off x="1049" y="-434"/>
                            <a:ext cx="10145" cy="288"/>
                            <a:chOff x="1049" y="-434"/>
                            <a:chExt cx="10145" cy="288"/>
                          </a:xfrm>
                        </wpg:grpSpPr>
                        <wps:wsp>
                          <wps:cNvPr id="74" name="Freeform 35"/>
                          <wps:cNvSpPr>
                            <a:spLocks/>
                          </wps:cNvSpPr>
                          <wps:spPr bwMode="auto">
                            <a:xfrm>
                              <a:off x="1049" y="-434"/>
                              <a:ext cx="10145" cy="288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-146 -434"/>
                                <a:gd name="T3" fmla="*/ -146 h 288"/>
                                <a:gd name="T4" fmla="+- 0 11194 1049"/>
                                <a:gd name="T5" fmla="*/ T4 w 10145"/>
                                <a:gd name="T6" fmla="+- 0 -146 -434"/>
                                <a:gd name="T7" fmla="*/ -146 h 288"/>
                                <a:gd name="T8" fmla="+- 0 11194 1049"/>
                                <a:gd name="T9" fmla="*/ T8 w 10145"/>
                                <a:gd name="T10" fmla="+- 0 -434 -434"/>
                                <a:gd name="T11" fmla="*/ -434 h 288"/>
                                <a:gd name="T12" fmla="+- 0 1049 1049"/>
                                <a:gd name="T13" fmla="*/ T12 w 10145"/>
                                <a:gd name="T14" fmla="+- 0 -434 -434"/>
                                <a:gd name="T15" fmla="*/ -434 h 288"/>
                                <a:gd name="T16" fmla="+- 0 1049 1049"/>
                                <a:gd name="T17" fmla="*/ T16 w 10145"/>
                                <a:gd name="T18" fmla="+- 0 -146 -434"/>
                                <a:gd name="T19" fmla="*/ -14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5" h="288">
                                  <a:moveTo>
                                    <a:pt x="0" y="288"/>
                                  </a:moveTo>
                                  <a:lnTo>
                                    <a:pt x="10145" y="288"/>
                                  </a:lnTo>
                                  <a:lnTo>
                                    <a:pt x="10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32"/>
                        <wpg:cNvGrpSpPr>
                          <a:grpSpLocks/>
                        </wpg:cNvGrpSpPr>
                        <wpg:grpSpPr bwMode="auto">
                          <a:xfrm>
                            <a:off x="1049" y="-141"/>
                            <a:ext cx="10145" cy="2"/>
                            <a:chOff x="1049" y="-141"/>
                            <a:chExt cx="10145" cy="2"/>
                          </a:xfrm>
                        </wpg:grpSpPr>
                        <wps:wsp>
                          <wps:cNvPr id="76" name="Freeform 33"/>
                          <wps:cNvSpPr>
                            <a:spLocks/>
                          </wps:cNvSpPr>
                          <wps:spPr bwMode="auto">
                            <a:xfrm>
                              <a:off x="1049" y="-141"/>
                              <a:ext cx="10145" cy="2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11194 1049"/>
                                <a:gd name="T3" fmla="*/ T2 w 10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5">
                                  <a:moveTo>
                                    <a:pt x="0" y="0"/>
                                  </a:moveTo>
                                  <a:lnTo>
                                    <a:pt x="101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C63AEE" id="Group 72" o:spid="_x0000_s1026" style="position:absolute;margin-left:36pt;margin-top:-.05pt;width:539pt;height:14.35pt;z-index:-251652096;mso-position-horizontal-relative:page" coordorigin="1039,-444" coordsize="1016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">
                <v:group id="Group 34" o:spid="_x0000_s1027" style="position:absolute;left:1049;top:-434;width:10145;height:288" coordorigin="1049,-434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35" o:spid="_x0000_s1028" style="position:absolute;left:1049;top:-434;width:10145;height:288;visibility:visible;mso-wrap-style:square;v-text-anchor:top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" path="m,288r10145,l10145,,,,,288e" fillcolor="#f2f2f2" stroked="f">
                    <v:path arrowok="t" o:connecttype="custom" o:connectlocs="0,-146;10145,-146;10145,-434;0,-434;0,-146" o:connectangles="0,0,0,0,0"/>
                  </v:shape>
                </v:group>
                <v:group id="Group 32" o:spid="_x0000_s1029" style="position:absolute;left:1049;top:-141;width:10145;height:2" coordorigin="1049,-141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33" o:spid="_x0000_s1030" style="position:absolute;left:1049;top:-141;width:10145;height:2;visibility:visible;mso-wrap-style:square;v-text-anchor:top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" path="m,l10145,e" filled="f" strokeweight=".58pt">
                    <v:path arrowok="t" o:connecttype="custom" o:connectlocs="0,0;10145,0" o:connectangles="0,0"/>
                  </v:shape>
                </v:group>
                <w10:wrap anchorx="page"/>
              </v:group>
            </w:pict>
          </mc:Fallback>
        </mc:AlternateContent>
      </w:r>
      <w:r w:rsidRPr="003D5A62">
        <w:rPr>
          <w:rFonts w:eastAsia="Verdana" w:cstheme="minorHAnsi"/>
          <w:b/>
          <w:bCs/>
          <w:sz w:val="24"/>
          <w:szCs w:val="24"/>
        </w:rPr>
        <w:t>Education</w:t>
      </w:r>
    </w:p>
    <w:p w14:paraId="100C54A8" w14:textId="77777777" w:rsidR="00280B13" w:rsidRPr="003D5A62" w:rsidRDefault="00280B13" w:rsidP="00280B13">
      <w:pPr>
        <w:spacing w:before="9" w:after="0" w:line="160" w:lineRule="exact"/>
        <w:rPr>
          <w:rFonts w:cstheme="minorHAnsi"/>
          <w:sz w:val="8"/>
          <w:szCs w:val="8"/>
        </w:rPr>
      </w:pPr>
    </w:p>
    <w:p w14:paraId="44185B84" w14:textId="77777777" w:rsidR="00280B13" w:rsidRPr="003D5A62" w:rsidRDefault="00280B13" w:rsidP="00280B13">
      <w:pPr>
        <w:tabs>
          <w:tab w:val="left" w:pos="8140"/>
        </w:tabs>
        <w:spacing w:after="0" w:line="240" w:lineRule="auto"/>
        <w:rPr>
          <w:rFonts w:eastAsia="Verdana" w:cstheme="minorHAnsi"/>
          <w:sz w:val="20"/>
          <w:szCs w:val="20"/>
        </w:rPr>
      </w:pPr>
      <w:r w:rsidRPr="003D5A62">
        <w:rPr>
          <w:rFonts w:eastAsia="Verdana" w:cstheme="minorHAnsi"/>
          <w:b/>
          <w:bCs/>
          <w:sz w:val="20"/>
          <w:szCs w:val="20"/>
        </w:rPr>
        <w:t>B</w:t>
      </w:r>
      <w:r w:rsidRPr="003D5A62">
        <w:rPr>
          <w:rFonts w:eastAsia="Verdana" w:cstheme="minorHAnsi"/>
          <w:b/>
          <w:bCs/>
          <w:spacing w:val="-1"/>
          <w:sz w:val="20"/>
          <w:szCs w:val="20"/>
        </w:rPr>
        <w:t>a</w:t>
      </w:r>
      <w:r w:rsidRPr="003D5A62">
        <w:rPr>
          <w:rFonts w:eastAsia="Verdana" w:cstheme="minorHAnsi"/>
          <w:b/>
          <w:bCs/>
          <w:sz w:val="20"/>
          <w:szCs w:val="20"/>
        </w:rPr>
        <w:t>c</w:t>
      </w:r>
      <w:r w:rsidRPr="003D5A62">
        <w:rPr>
          <w:rFonts w:eastAsia="Verdana" w:cstheme="minorHAnsi"/>
          <w:b/>
          <w:bCs/>
          <w:spacing w:val="1"/>
          <w:sz w:val="20"/>
          <w:szCs w:val="20"/>
        </w:rPr>
        <w:t>h</w:t>
      </w:r>
      <w:r w:rsidRPr="003D5A62">
        <w:rPr>
          <w:rFonts w:eastAsia="Verdana" w:cstheme="minorHAnsi"/>
          <w:b/>
          <w:bCs/>
          <w:sz w:val="20"/>
          <w:szCs w:val="20"/>
        </w:rPr>
        <w:t>e</w:t>
      </w:r>
      <w:r w:rsidRPr="003D5A62">
        <w:rPr>
          <w:rFonts w:eastAsia="Verdana" w:cstheme="minorHAnsi"/>
          <w:b/>
          <w:bCs/>
          <w:spacing w:val="-1"/>
          <w:sz w:val="20"/>
          <w:szCs w:val="20"/>
        </w:rPr>
        <w:t>l</w:t>
      </w:r>
      <w:r w:rsidRPr="003D5A62">
        <w:rPr>
          <w:rFonts w:eastAsia="Verdana" w:cstheme="minorHAnsi"/>
          <w:b/>
          <w:bCs/>
          <w:sz w:val="20"/>
          <w:szCs w:val="20"/>
        </w:rPr>
        <w:t>or of Software E</w:t>
      </w:r>
      <w:r w:rsidRPr="003D5A62">
        <w:rPr>
          <w:rFonts w:eastAsia="Verdana" w:cstheme="minorHAnsi"/>
          <w:b/>
          <w:bCs/>
          <w:spacing w:val="-1"/>
          <w:sz w:val="20"/>
          <w:szCs w:val="20"/>
        </w:rPr>
        <w:t>ngineering, Engineering Internship Program</w:t>
      </w:r>
      <w:r>
        <w:rPr>
          <w:rFonts w:eastAsia="Verdana" w:cstheme="minorHAnsi"/>
          <w:b/>
          <w:bCs/>
          <w:spacing w:val="-1"/>
          <w:sz w:val="20"/>
          <w:szCs w:val="20"/>
        </w:rPr>
        <w:t xml:space="preserve">                                                                   </w:t>
      </w:r>
      <w:r>
        <w:rPr>
          <w:rFonts w:eastAsia="Verdana" w:cstheme="minorHAnsi"/>
          <w:b/>
          <w:bCs/>
          <w:sz w:val="20"/>
          <w:szCs w:val="20"/>
        </w:rPr>
        <w:t>September 2020 - May 2025</w:t>
      </w:r>
    </w:p>
    <w:p w14:paraId="757BB06A" w14:textId="77777777" w:rsidR="00280B13" w:rsidRDefault="00280B13" w:rsidP="00280B13">
      <w:pPr>
        <w:spacing w:after="0" w:line="267" w:lineRule="exact"/>
        <w:rPr>
          <w:rFonts w:eastAsia="Verdana" w:cstheme="minorHAnsi"/>
          <w:i/>
          <w:spacing w:val="-1"/>
          <w:position w:val="-1"/>
          <w:sz w:val="20"/>
          <w:szCs w:val="20"/>
        </w:rPr>
      </w:pPr>
      <w:r w:rsidRPr="003D5A62">
        <w:rPr>
          <w:rFonts w:eastAsia="Verdana" w:cstheme="minorHAnsi"/>
          <w:i/>
          <w:spacing w:val="1"/>
          <w:position w:val="-1"/>
          <w:sz w:val="20"/>
          <w:szCs w:val="20"/>
        </w:rPr>
        <w:t>M</w:t>
      </w:r>
      <w:r w:rsidRPr="003D5A62">
        <w:rPr>
          <w:rFonts w:eastAsia="Verdana" w:cstheme="minorHAnsi"/>
          <w:i/>
          <w:position w:val="-1"/>
          <w:sz w:val="20"/>
          <w:szCs w:val="20"/>
        </w:rPr>
        <w:t>c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G</w:t>
      </w:r>
      <w:r w:rsidRPr="003D5A62">
        <w:rPr>
          <w:rFonts w:eastAsia="Verdana" w:cstheme="minorHAnsi"/>
          <w:i/>
          <w:spacing w:val="-3"/>
          <w:position w:val="-1"/>
          <w:sz w:val="20"/>
          <w:szCs w:val="20"/>
        </w:rPr>
        <w:t>i</w:t>
      </w:r>
      <w:r w:rsidRPr="003D5A62">
        <w:rPr>
          <w:rFonts w:eastAsia="Verdana" w:cstheme="minorHAnsi"/>
          <w:i/>
          <w:position w:val="-1"/>
          <w:sz w:val="20"/>
          <w:szCs w:val="20"/>
        </w:rPr>
        <w:t>ll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 xml:space="preserve"> U</w:t>
      </w:r>
      <w:r w:rsidRPr="003D5A62">
        <w:rPr>
          <w:rFonts w:eastAsia="Verdana" w:cstheme="minorHAnsi"/>
          <w:i/>
          <w:spacing w:val="2"/>
          <w:position w:val="-1"/>
          <w:sz w:val="20"/>
          <w:szCs w:val="20"/>
        </w:rPr>
        <w:t>n</w:t>
      </w:r>
      <w:r w:rsidRPr="003D5A62">
        <w:rPr>
          <w:rFonts w:eastAsia="Verdana" w:cstheme="minorHAnsi"/>
          <w:i/>
          <w:spacing w:val="-3"/>
          <w:position w:val="-1"/>
          <w:sz w:val="20"/>
          <w:szCs w:val="20"/>
        </w:rPr>
        <w:t>i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v</w:t>
      </w:r>
      <w:r w:rsidRPr="003D5A62">
        <w:rPr>
          <w:rFonts w:eastAsia="Verdana" w:cstheme="minorHAnsi"/>
          <w:i/>
          <w:position w:val="-1"/>
          <w:sz w:val="20"/>
          <w:szCs w:val="20"/>
        </w:rPr>
        <w:t>e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r</w:t>
      </w:r>
      <w:r w:rsidRPr="003D5A62">
        <w:rPr>
          <w:rFonts w:eastAsia="Verdana" w:cstheme="minorHAnsi"/>
          <w:i/>
          <w:spacing w:val="3"/>
          <w:position w:val="-1"/>
          <w:sz w:val="20"/>
          <w:szCs w:val="20"/>
        </w:rPr>
        <w:t>s</w:t>
      </w:r>
      <w:r w:rsidRPr="003D5A62">
        <w:rPr>
          <w:rFonts w:eastAsia="Verdana" w:cstheme="minorHAnsi"/>
          <w:i/>
          <w:spacing w:val="-3"/>
          <w:position w:val="-1"/>
          <w:sz w:val="20"/>
          <w:szCs w:val="20"/>
        </w:rPr>
        <w:t>i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t</w:t>
      </w:r>
      <w:r w:rsidRPr="003D5A62">
        <w:rPr>
          <w:rFonts w:eastAsia="Verdana" w:cstheme="minorHAnsi"/>
          <w:i/>
          <w:spacing w:val="1"/>
          <w:position w:val="-1"/>
          <w:sz w:val="20"/>
          <w:szCs w:val="20"/>
        </w:rPr>
        <w:t>y</w:t>
      </w:r>
      <w:r w:rsidRPr="003D5A62">
        <w:rPr>
          <w:rFonts w:eastAsia="Verdana" w:cstheme="minorHAnsi"/>
          <w:i/>
          <w:position w:val="-1"/>
          <w:sz w:val="20"/>
          <w:szCs w:val="20"/>
        </w:rPr>
        <w:t>,</w:t>
      </w:r>
      <w:r w:rsidRPr="003D5A62">
        <w:rPr>
          <w:rFonts w:eastAsia="Verdana" w:cstheme="minorHAnsi"/>
          <w:i/>
          <w:spacing w:val="-2"/>
          <w:position w:val="-1"/>
          <w:sz w:val="20"/>
          <w:szCs w:val="20"/>
        </w:rPr>
        <w:t xml:space="preserve"> </w:t>
      </w:r>
      <w:r w:rsidRPr="003D5A62">
        <w:rPr>
          <w:rFonts w:eastAsia="Verdana" w:cstheme="minorHAnsi"/>
          <w:i/>
          <w:spacing w:val="1"/>
          <w:position w:val="-1"/>
          <w:sz w:val="20"/>
          <w:szCs w:val="20"/>
        </w:rPr>
        <w:t>M</w:t>
      </w:r>
      <w:r w:rsidRPr="003D5A62">
        <w:rPr>
          <w:rFonts w:eastAsia="Verdana" w:cstheme="minorHAnsi"/>
          <w:i/>
          <w:position w:val="-1"/>
          <w:sz w:val="20"/>
          <w:szCs w:val="20"/>
        </w:rPr>
        <w:t>o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ntr</w:t>
      </w:r>
      <w:r w:rsidRPr="003D5A62">
        <w:rPr>
          <w:rFonts w:eastAsia="Verdana" w:cstheme="minorHAnsi"/>
          <w:i/>
          <w:position w:val="-1"/>
          <w:sz w:val="20"/>
          <w:szCs w:val="20"/>
        </w:rPr>
        <w:t>e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a</w:t>
      </w:r>
      <w:r w:rsidRPr="003D5A62">
        <w:rPr>
          <w:rFonts w:eastAsia="Verdana" w:cstheme="minorHAnsi"/>
          <w:i/>
          <w:spacing w:val="-3"/>
          <w:position w:val="-1"/>
          <w:sz w:val="20"/>
          <w:szCs w:val="20"/>
        </w:rPr>
        <w:t>l</w:t>
      </w:r>
      <w:r w:rsidRPr="003D5A62">
        <w:rPr>
          <w:rFonts w:eastAsia="Verdana" w:cstheme="minorHAnsi"/>
          <w:i/>
          <w:position w:val="-1"/>
          <w:sz w:val="20"/>
          <w:szCs w:val="20"/>
        </w:rPr>
        <w:t xml:space="preserve">, </w:t>
      </w:r>
      <w:r w:rsidRPr="003D5A62">
        <w:rPr>
          <w:rFonts w:eastAsia="Verdana" w:cstheme="minorHAnsi"/>
          <w:i/>
          <w:spacing w:val="-1"/>
          <w:position w:val="-1"/>
          <w:sz w:val="20"/>
          <w:szCs w:val="20"/>
        </w:rPr>
        <w:t>QC</w:t>
      </w:r>
    </w:p>
    <w:p w14:paraId="252BCE11" w14:textId="77777777" w:rsidR="00280B13" w:rsidRPr="000019C0" w:rsidRDefault="00280B13" w:rsidP="00280B13">
      <w:pPr>
        <w:spacing w:after="0" w:line="240" w:lineRule="auto"/>
        <w:rPr>
          <w:rFonts w:eastAsia="Verdana" w:cstheme="minorHAnsi"/>
          <w:iCs/>
          <w:spacing w:val="-1"/>
          <w:position w:val="-1"/>
          <w:sz w:val="6"/>
          <w:szCs w:val="6"/>
        </w:rPr>
      </w:pPr>
    </w:p>
    <w:p w14:paraId="1C8D29E2" w14:textId="77777777" w:rsidR="00280B13" w:rsidRPr="00661457" w:rsidRDefault="00280B13" w:rsidP="00280B13">
      <w:pPr>
        <w:spacing w:after="0" w:line="267" w:lineRule="exact"/>
        <w:rPr>
          <w:rFonts w:eastAsia="Verdana" w:cstheme="minorHAnsi"/>
          <w:iCs/>
          <w:sz w:val="20"/>
          <w:szCs w:val="20"/>
        </w:rPr>
      </w:pPr>
      <w:r>
        <w:rPr>
          <w:rFonts w:eastAsia="Verdana" w:cstheme="minorHAnsi"/>
          <w:iCs/>
          <w:spacing w:val="-1"/>
          <w:position w:val="-1"/>
          <w:sz w:val="20"/>
          <w:szCs w:val="20"/>
        </w:rPr>
        <w:t xml:space="preserve">Relevant Coursework: </w:t>
      </w:r>
      <w:r w:rsidRPr="00BB4112">
        <w:rPr>
          <w:rFonts w:eastAsia="Verdana" w:cstheme="minorHAnsi"/>
          <w:iCs/>
          <w:spacing w:val="-1"/>
          <w:position w:val="-1"/>
          <w:sz w:val="20"/>
          <w:szCs w:val="20"/>
        </w:rPr>
        <w:t>Algorithms and Data Structures</w:t>
      </w:r>
      <w:r>
        <w:rPr>
          <w:rFonts w:eastAsia="Verdana" w:cstheme="minorHAnsi"/>
          <w:iCs/>
          <w:spacing w:val="-1"/>
          <w:position w:val="-1"/>
          <w:sz w:val="20"/>
          <w:szCs w:val="20"/>
        </w:rPr>
        <w:t xml:space="preserve">, </w:t>
      </w:r>
      <w:r w:rsidRPr="00BB4112">
        <w:rPr>
          <w:rFonts w:eastAsia="Verdana" w:cstheme="minorHAnsi"/>
          <w:iCs/>
          <w:spacing w:val="-1"/>
          <w:position w:val="-1"/>
          <w:sz w:val="20"/>
          <w:szCs w:val="20"/>
        </w:rPr>
        <w:t>Programming Languages and Paradigms</w:t>
      </w:r>
      <w:r>
        <w:rPr>
          <w:rFonts w:eastAsia="Verdana" w:cstheme="minorHAnsi"/>
          <w:iCs/>
          <w:spacing w:val="-1"/>
          <w:position w:val="-1"/>
          <w:sz w:val="20"/>
          <w:szCs w:val="20"/>
        </w:rPr>
        <w:t xml:space="preserve">, </w:t>
      </w:r>
      <w:r w:rsidRPr="00BB4112">
        <w:rPr>
          <w:rFonts w:eastAsia="Verdana" w:cstheme="minorHAnsi"/>
          <w:iCs/>
          <w:spacing w:val="-1"/>
          <w:position w:val="-1"/>
          <w:sz w:val="20"/>
          <w:szCs w:val="20"/>
        </w:rPr>
        <w:t>Computer Organization</w:t>
      </w:r>
      <w:r>
        <w:rPr>
          <w:rFonts w:eastAsia="Verdana" w:cstheme="minorHAnsi"/>
          <w:iCs/>
          <w:spacing w:val="-1"/>
          <w:position w:val="-1"/>
          <w:sz w:val="20"/>
          <w:szCs w:val="20"/>
        </w:rPr>
        <w:t xml:space="preserve">, </w:t>
      </w:r>
      <w:r w:rsidRPr="00BB4112">
        <w:rPr>
          <w:rFonts w:eastAsia="Verdana" w:cstheme="minorHAnsi"/>
          <w:iCs/>
          <w:spacing w:val="-1"/>
          <w:position w:val="-1"/>
          <w:sz w:val="20"/>
          <w:szCs w:val="20"/>
        </w:rPr>
        <w:t>Model-Based Programming</w:t>
      </w:r>
      <w:r>
        <w:rPr>
          <w:rFonts w:eastAsia="Verdana" w:cstheme="minorHAnsi"/>
          <w:iCs/>
          <w:spacing w:val="-1"/>
          <w:position w:val="-1"/>
          <w:sz w:val="20"/>
          <w:szCs w:val="20"/>
        </w:rPr>
        <w:t xml:space="preserve">, </w:t>
      </w:r>
      <w:r w:rsidRPr="00BB4112">
        <w:rPr>
          <w:rFonts w:eastAsia="Verdana" w:cstheme="minorHAnsi"/>
          <w:iCs/>
          <w:spacing w:val="-1"/>
          <w:position w:val="-1"/>
          <w:sz w:val="20"/>
          <w:szCs w:val="20"/>
        </w:rPr>
        <w:t>Software Requirements Engineering</w:t>
      </w:r>
      <w:r>
        <w:rPr>
          <w:rFonts w:eastAsia="Verdana" w:cstheme="minorHAnsi"/>
          <w:iCs/>
          <w:spacing w:val="-1"/>
          <w:position w:val="-1"/>
          <w:sz w:val="20"/>
          <w:szCs w:val="20"/>
        </w:rPr>
        <w:t>, Operating Systems</w:t>
      </w:r>
    </w:p>
    <w:p w14:paraId="6E8C966B" w14:textId="77777777" w:rsidR="00280B13" w:rsidRPr="004D271E" w:rsidRDefault="00280B13" w:rsidP="00280B13">
      <w:pPr>
        <w:tabs>
          <w:tab w:val="left" w:pos="460"/>
        </w:tabs>
        <w:spacing w:before="1" w:after="0" w:line="240" w:lineRule="auto"/>
        <w:rPr>
          <w:rFonts w:eastAsia="Verdana" w:cstheme="minorHAnsi"/>
          <w:sz w:val="8"/>
          <w:szCs w:val="8"/>
        </w:rPr>
      </w:pPr>
      <w:r w:rsidRPr="003D5A62">
        <w:rPr>
          <w:rFonts w:cstheme="minorHAnsi"/>
          <w:noProof/>
          <w:sz w:val="20"/>
          <w:szCs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E8B9A55" wp14:editId="3CAC7097">
                <wp:simplePos x="0" y="0"/>
                <wp:positionH relativeFrom="page">
                  <wp:posOffset>457200</wp:posOffset>
                </wp:positionH>
                <wp:positionV relativeFrom="paragraph">
                  <wp:posOffset>54610</wp:posOffset>
                </wp:positionV>
                <wp:extent cx="6845300" cy="182494"/>
                <wp:effectExtent l="0" t="0" r="12700" b="8255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494"/>
                          <a:chOff x="1039" y="-444"/>
                          <a:chExt cx="10165" cy="309"/>
                        </a:xfrm>
                      </wpg:grpSpPr>
                      <wpg:grpSp>
                        <wpg:cNvPr id="27" name="Group 34"/>
                        <wpg:cNvGrpSpPr>
                          <a:grpSpLocks/>
                        </wpg:cNvGrpSpPr>
                        <wpg:grpSpPr bwMode="auto">
                          <a:xfrm>
                            <a:off x="1049" y="-434"/>
                            <a:ext cx="10145" cy="288"/>
                            <a:chOff x="1049" y="-434"/>
                            <a:chExt cx="10145" cy="288"/>
                          </a:xfrm>
                        </wpg:grpSpPr>
                        <wps:wsp>
                          <wps:cNvPr id="28" name="Freeform 35"/>
                          <wps:cNvSpPr>
                            <a:spLocks/>
                          </wps:cNvSpPr>
                          <wps:spPr bwMode="auto">
                            <a:xfrm>
                              <a:off x="1049" y="-434"/>
                              <a:ext cx="10145" cy="288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-146 -434"/>
                                <a:gd name="T3" fmla="*/ -146 h 288"/>
                                <a:gd name="T4" fmla="+- 0 11194 1049"/>
                                <a:gd name="T5" fmla="*/ T4 w 10145"/>
                                <a:gd name="T6" fmla="+- 0 -146 -434"/>
                                <a:gd name="T7" fmla="*/ -146 h 288"/>
                                <a:gd name="T8" fmla="+- 0 11194 1049"/>
                                <a:gd name="T9" fmla="*/ T8 w 10145"/>
                                <a:gd name="T10" fmla="+- 0 -434 -434"/>
                                <a:gd name="T11" fmla="*/ -434 h 288"/>
                                <a:gd name="T12" fmla="+- 0 1049 1049"/>
                                <a:gd name="T13" fmla="*/ T12 w 10145"/>
                                <a:gd name="T14" fmla="+- 0 -434 -434"/>
                                <a:gd name="T15" fmla="*/ -434 h 288"/>
                                <a:gd name="T16" fmla="+- 0 1049 1049"/>
                                <a:gd name="T17" fmla="*/ T16 w 10145"/>
                                <a:gd name="T18" fmla="+- 0 -146 -434"/>
                                <a:gd name="T19" fmla="*/ -14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5" h="288">
                                  <a:moveTo>
                                    <a:pt x="0" y="288"/>
                                  </a:moveTo>
                                  <a:lnTo>
                                    <a:pt x="10145" y="288"/>
                                  </a:lnTo>
                                  <a:lnTo>
                                    <a:pt x="10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32"/>
                        <wpg:cNvGrpSpPr>
                          <a:grpSpLocks/>
                        </wpg:cNvGrpSpPr>
                        <wpg:grpSpPr bwMode="auto">
                          <a:xfrm>
                            <a:off x="1049" y="-141"/>
                            <a:ext cx="10145" cy="2"/>
                            <a:chOff x="1049" y="-141"/>
                            <a:chExt cx="10145" cy="2"/>
                          </a:xfrm>
                        </wpg:grpSpPr>
                        <wps:wsp>
                          <wps:cNvPr id="30" name="Freeform 33"/>
                          <wps:cNvSpPr>
                            <a:spLocks/>
                          </wps:cNvSpPr>
                          <wps:spPr bwMode="auto">
                            <a:xfrm>
                              <a:off x="1049" y="-141"/>
                              <a:ext cx="10145" cy="2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11194 1049"/>
                                <a:gd name="T3" fmla="*/ T2 w 10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5">
                                  <a:moveTo>
                                    <a:pt x="0" y="0"/>
                                  </a:moveTo>
                                  <a:lnTo>
                                    <a:pt x="101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1190D" id="Group 26" o:spid="_x0000_s1026" style="position:absolute;margin-left:36pt;margin-top:4.3pt;width:539pt;height:14.35pt;z-index:-251656192;mso-position-horizontal-relative:page" coordorigin="1039,-444" coordsize="1016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">
                <v:group id="Group 34" o:spid="_x0000_s1027" style="position:absolute;left:1049;top:-434;width:10145;height:288" coordorigin="1049,-434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35" o:spid="_x0000_s1028" style="position:absolute;left:1049;top:-434;width:10145;height:288;visibility:visible;mso-wrap-style:square;v-text-anchor:top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" path="m,288r10145,l10145,,,,,288e" fillcolor="#f2f2f2" stroked="f">
                    <v:path arrowok="t" o:connecttype="custom" o:connectlocs="0,-146;10145,-146;10145,-434;0,-434;0,-146" o:connectangles="0,0,0,0,0"/>
                  </v:shape>
                </v:group>
                <v:group id="Group 32" o:spid="_x0000_s1029" style="position:absolute;left:1049;top:-141;width:10145;height:2" coordorigin="1049,-141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Freeform 33" o:spid="_x0000_s1030" style="position:absolute;left:1049;top:-141;width:10145;height:2;visibility:visible;mso-wrap-style:square;v-text-anchor:top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" path="m,l10145,e" filled="f" strokeweight=".58pt">
                    <v:path arrowok="t" o:connecttype="custom" o:connectlocs="0,0;10145,0" o:connectangles="0,0"/>
                  </v:shape>
                </v:group>
                <w10:wrap anchorx="page"/>
              </v:group>
            </w:pict>
          </mc:Fallback>
        </mc:AlternateContent>
      </w:r>
    </w:p>
    <w:p w14:paraId="2273867A" w14:textId="77777777" w:rsidR="00280B13" w:rsidRPr="000019C0" w:rsidRDefault="00280B13" w:rsidP="00280B13">
      <w:pPr>
        <w:spacing w:before="21" w:after="0" w:line="240" w:lineRule="auto"/>
        <w:rPr>
          <w:rFonts w:eastAsia="Verdana" w:cstheme="minorHAnsi"/>
          <w:b/>
          <w:sz w:val="24"/>
          <w:szCs w:val="24"/>
        </w:rPr>
      </w:pPr>
      <w:r w:rsidRPr="003D5A62">
        <w:rPr>
          <w:rFonts w:cstheme="minorHAnsi"/>
          <w:noProof/>
          <w:sz w:val="20"/>
          <w:szCs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683629" wp14:editId="3EF28C8D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45300" cy="182494"/>
                <wp:effectExtent l="0" t="0" r="12700" b="8255"/>
                <wp:wrapNone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494"/>
                          <a:chOff x="1039" y="-444"/>
                          <a:chExt cx="10165" cy="309"/>
                        </a:xfrm>
                      </wpg:grpSpPr>
                      <wpg:grpSp>
                        <wpg:cNvPr id="58" name="Group 34"/>
                        <wpg:cNvGrpSpPr>
                          <a:grpSpLocks/>
                        </wpg:cNvGrpSpPr>
                        <wpg:grpSpPr bwMode="auto">
                          <a:xfrm>
                            <a:off x="1049" y="-434"/>
                            <a:ext cx="10145" cy="288"/>
                            <a:chOff x="1049" y="-434"/>
                            <a:chExt cx="10145" cy="288"/>
                          </a:xfrm>
                        </wpg:grpSpPr>
                        <wps:wsp>
                          <wps:cNvPr id="59" name="Freeform 35"/>
                          <wps:cNvSpPr>
                            <a:spLocks/>
                          </wps:cNvSpPr>
                          <wps:spPr bwMode="auto">
                            <a:xfrm>
                              <a:off x="1049" y="-434"/>
                              <a:ext cx="10145" cy="288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-146 -434"/>
                                <a:gd name="T3" fmla="*/ -146 h 288"/>
                                <a:gd name="T4" fmla="+- 0 11194 1049"/>
                                <a:gd name="T5" fmla="*/ T4 w 10145"/>
                                <a:gd name="T6" fmla="+- 0 -146 -434"/>
                                <a:gd name="T7" fmla="*/ -146 h 288"/>
                                <a:gd name="T8" fmla="+- 0 11194 1049"/>
                                <a:gd name="T9" fmla="*/ T8 w 10145"/>
                                <a:gd name="T10" fmla="+- 0 -434 -434"/>
                                <a:gd name="T11" fmla="*/ -434 h 288"/>
                                <a:gd name="T12" fmla="+- 0 1049 1049"/>
                                <a:gd name="T13" fmla="*/ T12 w 10145"/>
                                <a:gd name="T14" fmla="+- 0 -434 -434"/>
                                <a:gd name="T15" fmla="*/ -434 h 288"/>
                                <a:gd name="T16" fmla="+- 0 1049 1049"/>
                                <a:gd name="T17" fmla="*/ T16 w 10145"/>
                                <a:gd name="T18" fmla="+- 0 -146 -434"/>
                                <a:gd name="T19" fmla="*/ -14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5" h="288">
                                  <a:moveTo>
                                    <a:pt x="0" y="288"/>
                                  </a:moveTo>
                                  <a:lnTo>
                                    <a:pt x="10145" y="288"/>
                                  </a:lnTo>
                                  <a:lnTo>
                                    <a:pt x="10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2"/>
                        <wpg:cNvGrpSpPr>
                          <a:grpSpLocks/>
                        </wpg:cNvGrpSpPr>
                        <wpg:grpSpPr bwMode="auto">
                          <a:xfrm>
                            <a:off x="1049" y="-141"/>
                            <a:ext cx="10145" cy="2"/>
                            <a:chOff x="1049" y="-141"/>
                            <a:chExt cx="10145" cy="2"/>
                          </a:xfrm>
                        </wpg:grpSpPr>
                        <wps:wsp>
                          <wps:cNvPr id="61" name="Freeform 33"/>
                          <wps:cNvSpPr>
                            <a:spLocks/>
                          </wps:cNvSpPr>
                          <wps:spPr bwMode="auto">
                            <a:xfrm>
                              <a:off x="1049" y="-141"/>
                              <a:ext cx="10145" cy="2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11194 1049"/>
                                <a:gd name="T3" fmla="*/ T2 w 10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5">
                                  <a:moveTo>
                                    <a:pt x="0" y="0"/>
                                  </a:moveTo>
                                  <a:lnTo>
                                    <a:pt x="101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A9236" id="Group 57" o:spid="_x0000_s1026" style="position:absolute;margin-left:36pt;margin-top:0;width:539pt;height:14.35pt;z-index:-251655168;mso-position-horizontal-relative:page" coordorigin="1039,-444" coordsize="1016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">
                <v:group id="Group 34" o:spid="_x0000_s1027" style="position:absolute;left:1049;top:-434;width:10145;height:288" coordorigin="1049,-434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 id="Freeform 35" o:spid="_x0000_s1028" style="position:absolute;left:1049;top:-434;width:10145;height:288;visibility:visible;mso-wrap-style:square;v-text-anchor:top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" path="m,288r10145,l10145,,,,,288e" fillcolor="#f2f2f2" stroked="f">
                    <v:path arrowok="t" o:connecttype="custom" o:connectlocs="0,-146;10145,-146;10145,-434;0,-434;0,-146" o:connectangles="0,0,0,0,0"/>
                  </v:shape>
                </v:group>
                <v:group id="Group 32" o:spid="_x0000_s1029" style="position:absolute;left:1049;top:-141;width:10145;height:2" coordorigin="1049,-141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Freeform 33" o:spid="_x0000_s1030" style="position:absolute;left:1049;top:-141;width:10145;height:2;visibility:visible;mso-wrap-style:square;v-text-anchor:top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" path="m,l10145,e" filled="f" strokeweight=".58pt">
                    <v:path arrowok="t" o:connecttype="custom" o:connectlocs="0,0;10145,0" o:connectangles="0,0"/>
                  </v:shape>
                </v:group>
                <w10:wrap anchorx="page"/>
              </v:group>
            </w:pict>
          </mc:Fallback>
        </mc:AlternateContent>
      </w:r>
      <w:r w:rsidRPr="003D5A62">
        <w:rPr>
          <w:rFonts w:cstheme="minorHAnsi"/>
          <w:b/>
          <w:sz w:val="20"/>
          <w:szCs w:val="20"/>
        </w:rPr>
        <w:t>T</w:t>
      </w:r>
      <w:r w:rsidRPr="003D5A62">
        <w:rPr>
          <w:rFonts w:cstheme="minorHAnsi"/>
          <w:b/>
          <w:sz w:val="24"/>
          <w:szCs w:val="24"/>
        </w:rPr>
        <w:t>echnical Skills</w:t>
      </w:r>
    </w:p>
    <w:p w14:paraId="44FAB6AF" w14:textId="77777777" w:rsidR="00280B13" w:rsidRPr="000019C0" w:rsidRDefault="00280B13" w:rsidP="00280B13">
      <w:pPr>
        <w:pStyle w:val="Default"/>
        <w:rPr>
          <w:rFonts w:asciiTheme="minorHAnsi" w:hAnsiTheme="minorHAnsi" w:cstheme="minorHAnsi"/>
          <w:b/>
          <w:sz w:val="6"/>
          <w:szCs w:val="6"/>
        </w:rPr>
      </w:pPr>
    </w:p>
    <w:p w14:paraId="613F3289" w14:textId="009096FD" w:rsidR="00280B13" w:rsidRPr="000019C0" w:rsidRDefault="00280B13" w:rsidP="00280B13">
      <w:pPr>
        <w:pStyle w:val="Default"/>
        <w:rPr>
          <w:rFonts w:asciiTheme="minorHAnsi" w:hAnsiTheme="minorHAnsi" w:cstheme="minorHAnsi"/>
          <w:sz w:val="8"/>
          <w:szCs w:val="8"/>
        </w:rPr>
      </w:pPr>
      <w:r w:rsidRPr="003D5A62">
        <w:rPr>
          <w:rFonts w:asciiTheme="minorHAnsi" w:hAnsiTheme="minorHAnsi" w:cstheme="minorHAnsi"/>
          <w:b/>
          <w:sz w:val="20"/>
          <w:szCs w:val="20"/>
        </w:rPr>
        <w:t>Programming Languages</w:t>
      </w:r>
      <w:r w:rsidRPr="003D5A62">
        <w:rPr>
          <w:rFonts w:asciiTheme="minorHAnsi" w:hAnsiTheme="minorHAnsi" w:cstheme="minorHAnsi"/>
          <w:sz w:val="20"/>
          <w:szCs w:val="20"/>
        </w:rPr>
        <w:t>:</w:t>
      </w:r>
      <w:r w:rsidRPr="00590B36">
        <w:rPr>
          <w:rFonts w:asciiTheme="minorHAnsi" w:hAnsiTheme="minorHAnsi" w:cstheme="minorHAnsi"/>
          <w:sz w:val="20"/>
          <w:szCs w:val="20"/>
        </w:rPr>
        <w:t xml:space="preserve"> </w:t>
      </w:r>
      <w:r w:rsidR="006A403B">
        <w:rPr>
          <w:rFonts w:asciiTheme="minorHAnsi" w:hAnsiTheme="minorHAnsi" w:cstheme="minorHAnsi"/>
          <w:sz w:val="20"/>
          <w:szCs w:val="20"/>
        </w:rPr>
        <w:t xml:space="preserve">Python, </w:t>
      </w:r>
      <w:r>
        <w:rPr>
          <w:rFonts w:asciiTheme="minorHAnsi" w:hAnsiTheme="minorHAnsi" w:cstheme="minorHAnsi"/>
          <w:sz w:val="20"/>
          <w:szCs w:val="20"/>
        </w:rPr>
        <w:t>HTML, CSS, JavaScript,</w:t>
      </w:r>
      <w:r w:rsidRPr="002B7DDB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C++, Java, C, C#, Ocaml, ARM Assembly, C#,</w:t>
      </w:r>
      <w:r w:rsidRPr="008B042E">
        <w:rPr>
          <w:rFonts w:asciiTheme="minorHAnsi" w:hAnsiTheme="minorHAnsi" w:cstheme="minorHAnsi"/>
          <w:sz w:val="20"/>
          <w:szCs w:val="20"/>
        </w:rPr>
        <w:t xml:space="preserve"> </w:t>
      </w:r>
      <w:r w:rsidRPr="00C00434">
        <w:rPr>
          <w:rFonts w:asciiTheme="minorHAnsi" w:hAnsiTheme="minorHAnsi" w:cstheme="minorHAnsi"/>
          <w:sz w:val="20"/>
          <w:szCs w:val="20"/>
        </w:rPr>
        <w:t>C, C++</w:t>
      </w:r>
    </w:p>
    <w:p w14:paraId="50829F3D" w14:textId="01753BC5" w:rsidR="00280B13" w:rsidRDefault="00280B13" w:rsidP="00974B9E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Technologies/Frameworks</w:t>
      </w:r>
      <w:r w:rsidRPr="003D5A62">
        <w:rPr>
          <w:rFonts w:asciiTheme="minorHAnsi" w:hAnsiTheme="minorHAnsi" w:cstheme="minorHAnsi"/>
          <w:b/>
          <w:sz w:val="20"/>
          <w:szCs w:val="20"/>
        </w:rPr>
        <w:t>:</w:t>
      </w:r>
      <w:r w:rsidR="00974B9E">
        <w:rPr>
          <w:rFonts w:asciiTheme="minorHAnsi" w:hAnsiTheme="minorHAnsi" w:cstheme="minorHAnsi"/>
          <w:sz w:val="20"/>
          <w:szCs w:val="20"/>
        </w:rPr>
        <w:t xml:space="preserve"> NumPy, PyTorch, Jupyter Notebooks, </w:t>
      </w:r>
      <w:r>
        <w:rPr>
          <w:rFonts w:asciiTheme="minorHAnsi" w:hAnsiTheme="minorHAnsi" w:cstheme="minorHAnsi"/>
          <w:sz w:val="20"/>
          <w:szCs w:val="20"/>
        </w:rPr>
        <w:t>Vue.js, JSON, Ember.js,</w:t>
      </w:r>
      <w:r w:rsidRPr="00590B3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Bootstrap, REST API, OOP, Git, GitLab, GitHub, Gherkin, Spring, Agile</w:t>
      </w:r>
      <w:r w:rsidR="00974B9E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3E23CF76" w14:textId="77777777" w:rsidR="00280B13" w:rsidRPr="000019C0" w:rsidRDefault="00280B13" w:rsidP="00280B13">
      <w:pPr>
        <w:pStyle w:val="Default"/>
        <w:rPr>
          <w:rFonts w:asciiTheme="minorHAnsi" w:hAnsiTheme="minorHAnsi" w:cstheme="minorHAnsi"/>
          <w:sz w:val="6"/>
          <w:szCs w:val="6"/>
        </w:rPr>
      </w:pPr>
    </w:p>
    <w:p w14:paraId="7EDAB5B5" w14:textId="77777777" w:rsidR="00280B13" w:rsidRPr="000019C0" w:rsidRDefault="00280B13" w:rsidP="00280B13">
      <w:pPr>
        <w:spacing w:after="0" w:line="240" w:lineRule="auto"/>
        <w:rPr>
          <w:rFonts w:eastAsia="Verdana" w:cstheme="minorHAnsi"/>
          <w:b/>
          <w:sz w:val="24"/>
          <w:szCs w:val="24"/>
        </w:rPr>
      </w:pPr>
      <w:r w:rsidRPr="003D5A62">
        <w:rPr>
          <w:rFonts w:cstheme="minorHAnsi"/>
          <w:b/>
          <w:noProof/>
          <w:sz w:val="24"/>
          <w:szCs w:val="24"/>
          <w:lang w:val="en-CA" w:eastAsia="en-CA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A06C5E6" wp14:editId="70E31019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845300" cy="182494"/>
                <wp:effectExtent l="0" t="0" r="12700" b="8255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494"/>
                          <a:chOff x="1039" y="-444"/>
                          <a:chExt cx="10165" cy="309"/>
                        </a:xfrm>
                      </wpg:grpSpPr>
                      <wpg:grpSp>
                        <wpg:cNvPr id="63" name="Group 34"/>
                        <wpg:cNvGrpSpPr>
                          <a:grpSpLocks/>
                        </wpg:cNvGrpSpPr>
                        <wpg:grpSpPr bwMode="auto">
                          <a:xfrm>
                            <a:off x="1049" y="-434"/>
                            <a:ext cx="10145" cy="288"/>
                            <a:chOff x="1049" y="-434"/>
                            <a:chExt cx="10145" cy="288"/>
                          </a:xfrm>
                        </wpg:grpSpPr>
                        <wps:wsp>
                          <wps:cNvPr id="64" name="Freeform 35"/>
                          <wps:cNvSpPr>
                            <a:spLocks/>
                          </wps:cNvSpPr>
                          <wps:spPr bwMode="auto">
                            <a:xfrm>
                              <a:off x="1049" y="-434"/>
                              <a:ext cx="10145" cy="288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-146 -434"/>
                                <a:gd name="T3" fmla="*/ -146 h 288"/>
                                <a:gd name="T4" fmla="+- 0 11194 1049"/>
                                <a:gd name="T5" fmla="*/ T4 w 10145"/>
                                <a:gd name="T6" fmla="+- 0 -146 -434"/>
                                <a:gd name="T7" fmla="*/ -146 h 288"/>
                                <a:gd name="T8" fmla="+- 0 11194 1049"/>
                                <a:gd name="T9" fmla="*/ T8 w 10145"/>
                                <a:gd name="T10" fmla="+- 0 -434 -434"/>
                                <a:gd name="T11" fmla="*/ -434 h 288"/>
                                <a:gd name="T12" fmla="+- 0 1049 1049"/>
                                <a:gd name="T13" fmla="*/ T12 w 10145"/>
                                <a:gd name="T14" fmla="+- 0 -434 -434"/>
                                <a:gd name="T15" fmla="*/ -434 h 288"/>
                                <a:gd name="T16" fmla="+- 0 1049 1049"/>
                                <a:gd name="T17" fmla="*/ T16 w 10145"/>
                                <a:gd name="T18" fmla="+- 0 -146 -434"/>
                                <a:gd name="T19" fmla="*/ -14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5" h="288">
                                  <a:moveTo>
                                    <a:pt x="0" y="288"/>
                                  </a:moveTo>
                                  <a:lnTo>
                                    <a:pt x="10145" y="288"/>
                                  </a:lnTo>
                                  <a:lnTo>
                                    <a:pt x="10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5" name="Group 32"/>
                        <wpg:cNvGrpSpPr>
                          <a:grpSpLocks/>
                        </wpg:cNvGrpSpPr>
                        <wpg:grpSpPr bwMode="auto">
                          <a:xfrm>
                            <a:off x="1049" y="-141"/>
                            <a:ext cx="10145" cy="2"/>
                            <a:chOff x="1049" y="-141"/>
                            <a:chExt cx="10145" cy="2"/>
                          </a:xfrm>
                        </wpg:grpSpPr>
                        <wps:wsp>
                          <wps:cNvPr id="66" name="Freeform 33"/>
                          <wps:cNvSpPr>
                            <a:spLocks/>
                          </wps:cNvSpPr>
                          <wps:spPr bwMode="auto">
                            <a:xfrm>
                              <a:off x="1049" y="-141"/>
                              <a:ext cx="10145" cy="2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11194 1049"/>
                                <a:gd name="T3" fmla="*/ T2 w 10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5">
                                  <a:moveTo>
                                    <a:pt x="0" y="0"/>
                                  </a:moveTo>
                                  <a:lnTo>
                                    <a:pt x="101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A33BD" id="Group 62" o:spid="_x0000_s1026" style="position:absolute;margin-left:36pt;margin-top:0;width:539pt;height:14.35pt;z-index:-251654144;mso-position-horizontal-relative:page" coordorigin="1039,-444" coordsize="1016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">
                <v:group id="Group 34" o:spid="_x0000_s1027" style="position:absolute;left:1049;top:-434;width:10145;height:288" coordorigin="1049,-434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Freeform 35" o:spid="_x0000_s1028" style="position:absolute;left:1049;top:-434;width:10145;height:288;visibility:visible;mso-wrap-style:square;v-text-anchor:top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" path="m,288r10145,l10145,,,,,288e" fillcolor="#f2f2f2" stroked="f">
                    <v:path arrowok="t" o:connecttype="custom" o:connectlocs="0,-146;10145,-146;10145,-434;0,-434;0,-146" o:connectangles="0,0,0,0,0"/>
                  </v:shape>
                </v:group>
                <v:group id="Group 32" o:spid="_x0000_s1029" style="position:absolute;left:1049;top:-141;width:10145;height:2" coordorigin="1049,-141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Freeform 33" o:spid="_x0000_s1030" style="position:absolute;left:1049;top:-141;width:10145;height:2;visibility:visible;mso-wrap-style:square;v-text-anchor:top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" path="m,l10145,e" filled="f" strokeweight=".58pt">
                    <v:path arrowok="t" o:connecttype="custom" o:connectlocs="0,0;10145,0" o:connectangles="0,0"/>
                  </v:shape>
                </v:group>
                <w10:wrap anchorx="page"/>
              </v:group>
            </w:pict>
          </mc:Fallback>
        </mc:AlternateContent>
      </w:r>
      <w:r w:rsidRPr="003D5A62">
        <w:rPr>
          <w:rFonts w:eastAsia="Verdana" w:cstheme="minorHAnsi"/>
          <w:b/>
          <w:bCs/>
          <w:sz w:val="24"/>
          <w:szCs w:val="24"/>
        </w:rPr>
        <w:t>Experience</w:t>
      </w:r>
    </w:p>
    <w:p w14:paraId="2779EAC6" w14:textId="77777777" w:rsidR="00280B13" w:rsidRPr="000019C0" w:rsidRDefault="00280B13" w:rsidP="00280B13">
      <w:pPr>
        <w:tabs>
          <w:tab w:val="left" w:pos="8100"/>
        </w:tabs>
        <w:spacing w:after="0" w:line="240" w:lineRule="auto"/>
        <w:rPr>
          <w:rFonts w:eastAsia="Verdana" w:cstheme="minorHAnsi"/>
          <w:b/>
          <w:bCs/>
          <w:sz w:val="6"/>
          <w:szCs w:val="6"/>
        </w:rPr>
      </w:pPr>
    </w:p>
    <w:p w14:paraId="0B3077E3" w14:textId="77777777" w:rsidR="00280B13" w:rsidRPr="003D5A62" w:rsidRDefault="00280B13" w:rsidP="00280B13">
      <w:pPr>
        <w:tabs>
          <w:tab w:val="left" w:pos="8100"/>
        </w:tabs>
        <w:spacing w:after="0" w:line="240" w:lineRule="auto"/>
        <w:rPr>
          <w:rFonts w:eastAsia="Verdana" w:cstheme="minorHAnsi"/>
          <w:sz w:val="20"/>
          <w:szCs w:val="20"/>
        </w:rPr>
      </w:pPr>
      <w:r>
        <w:rPr>
          <w:rFonts w:eastAsia="Verdana" w:cstheme="minorHAnsi"/>
          <w:b/>
          <w:bCs/>
          <w:sz w:val="20"/>
          <w:szCs w:val="20"/>
        </w:rPr>
        <w:t xml:space="preserve">Game </w:t>
      </w:r>
      <w:r w:rsidRPr="003D5A62">
        <w:rPr>
          <w:rFonts w:eastAsia="Verdana" w:cstheme="minorHAnsi"/>
          <w:b/>
          <w:bCs/>
          <w:sz w:val="20"/>
          <w:szCs w:val="20"/>
        </w:rPr>
        <w:t xml:space="preserve">Developer Intern                                                                                                                      </w:t>
      </w:r>
      <w:r>
        <w:rPr>
          <w:rFonts w:eastAsia="Verdana" w:cstheme="minorHAnsi"/>
          <w:b/>
          <w:bCs/>
          <w:sz w:val="20"/>
          <w:szCs w:val="20"/>
        </w:rPr>
        <w:tab/>
        <w:t xml:space="preserve">        July</w:t>
      </w:r>
      <w:r w:rsidRPr="003D5A62">
        <w:rPr>
          <w:rFonts w:eastAsia="Verdana" w:cstheme="minorHAnsi"/>
          <w:b/>
          <w:bCs/>
          <w:sz w:val="20"/>
          <w:szCs w:val="20"/>
        </w:rPr>
        <w:t xml:space="preserve"> </w:t>
      </w:r>
      <w:r>
        <w:rPr>
          <w:rFonts w:eastAsia="Verdana" w:cstheme="minorHAnsi"/>
          <w:b/>
          <w:bCs/>
          <w:spacing w:val="-1"/>
          <w:sz w:val="20"/>
          <w:szCs w:val="20"/>
        </w:rPr>
        <w:t>2022</w:t>
      </w:r>
      <w:r w:rsidRPr="003D5A62">
        <w:rPr>
          <w:rFonts w:eastAsia="Verdana" w:cstheme="minorHAnsi"/>
          <w:b/>
          <w:bCs/>
          <w:spacing w:val="-2"/>
          <w:sz w:val="20"/>
          <w:szCs w:val="20"/>
        </w:rPr>
        <w:t xml:space="preserve"> </w:t>
      </w:r>
      <w:r w:rsidRPr="003D5A62">
        <w:rPr>
          <w:rFonts w:eastAsia="Verdana" w:cstheme="minorHAnsi"/>
          <w:b/>
          <w:bCs/>
          <w:sz w:val="20"/>
          <w:szCs w:val="20"/>
        </w:rPr>
        <w:t>–</w:t>
      </w:r>
      <w:r w:rsidRPr="003D5A62">
        <w:rPr>
          <w:rFonts w:eastAsia="Verdana" w:cstheme="minorHAnsi"/>
          <w:b/>
          <w:bCs/>
          <w:spacing w:val="-1"/>
          <w:sz w:val="20"/>
          <w:szCs w:val="20"/>
        </w:rPr>
        <w:t xml:space="preserve"> September </w:t>
      </w:r>
      <w:r>
        <w:rPr>
          <w:rFonts w:eastAsia="Verdana" w:cstheme="minorHAnsi"/>
          <w:b/>
          <w:bCs/>
          <w:spacing w:val="-1"/>
          <w:sz w:val="20"/>
          <w:szCs w:val="20"/>
        </w:rPr>
        <w:t>2022</w:t>
      </w:r>
    </w:p>
    <w:p w14:paraId="5D73FDA7" w14:textId="77777777" w:rsidR="00280B13" w:rsidRPr="003D5A62" w:rsidRDefault="00280B13" w:rsidP="00280B13">
      <w:pPr>
        <w:spacing w:after="0" w:line="240" w:lineRule="auto"/>
        <w:ind w:right="240"/>
        <w:rPr>
          <w:rFonts w:eastAsia="Verdana" w:cstheme="minorHAnsi"/>
          <w:i/>
          <w:spacing w:val="1"/>
          <w:position w:val="-1"/>
          <w:sz w:val="20"/>
          <w:szCs w:val="20"/>
        </w:rPr>
      </w:pPr>
      <w:r>
        <w:rPr>
          <w:rFonts w:eastAsia="Verdana" w:cstheme="minorHAnsi"/>
          <w:i/>
          <w:spacing w:val="1"/>
          <w:position w:val="-1"/>
          <w:sz w:val="20"/>
          <w:szCs w:val="20"/>
        </w:rPr>
        <w:t xml:space="preserve">Nahdet Misr Publishing Group, Cairo, Egypt </w:t>
      </w:r>
    </w:p>
    <w:p w14:paraId="45D6E6BB" w14:textId="77777777" w:rsidR="00280B13" w:rsidRPr="00594C29" w:rsidRDefault="00280B13" w:rsidP="00280B13">
      <w:pPr>
        <w:pStyle w:val="ListParagraph"/>
        <w:numPr>
          <w:ilvl w:val="0"/>
          <w:numId w:val="1"/>
        </w:numPr>
        <w:spacing w:before="1" w:after="0" w:line="240" w:lineRule="auto"/>
        <w:ind w:right="240"/>
        <w:rPr>
          <w:rFonts w:eastAsia="Verdana" w:cstheme="minorHAnsi"/>
          <w:sz w:val="20"/>
          <w:szCs w:val="20"/>
        </w:rPr>
      </w:pPr>
      <w:r w:rsidRPr="00594C29">
        <w:rPr>
          <w:rFonts w:eastAsia="Verdana" w:cstheme="minorHAnsi"/>
          <w:sz w:val="20"/>
          <w:szCs w:val="20"/>
        </w:rPr>
        <w:t>Contributed to developing an app called ‘Rehlatie’ created</w:t>
      </w:r>
      <w:r>
        <w:rPr>
          <w:rFonts w:eastAsia="Verdana" w:cstheme="minorHAnsi"/>
          <w:sz w:val="20"/>
          <w:szCs w:val="20"/>
        </w:rPr>
        <w:t xml:space="preserve"> with</w:t>
      </w:r>
      <w:r w:rsidRPr="00594C29">
        <w:rPr>
          <w:rFonts w:eastAsia="Verdana" w:cstheme="minorHAnsi"/>
          <w:sz w:val="20"/>
          <w:szCs w:val="20"/>
        </w:rPr>
        <w:t xml:space="preserve"> </w:t>
      </w:r>
      <w:r w:rsidRPr="001F39B0">
        <w:rPr>
          <w:rFonts w:eastAsia="Verdana" w:cstheme="minorHAnsi"/>
          <w:b/>
          <w:bCs/>
          <w:sz w:val="20"/>
          <w:szCs w:val="20"/>
        </w:rPr>
        <w:t>Unity3D</w:t>
      </w:r>
      <w:r w:rsidRPr="00594C29">
        <w:rPr>
          <w:rFonts w:eastAsia="Verdana" w:cstheme="minorHAnsi"/>
          <w:sz w:val="20"/>
          <w:szCs w:val="20"/>
        </w:rPr>
        <w:t xml:space="preserve"> game engine using </w:t>
      </w:r>
      <w:r w:rsidRPr="001F39B0">
        <w:rPr>
          <w:rFonts w:eastAsia="Verdana" w:cstheme="minorHAnsi"/>
          <w:b/>
          <w:bCs/>
          <w:sz w:val="20"/>
          <w:szCs w:val="20"/>
        </w:rPr>
        <w:t>C#.</w:t>
      </w:r>
    </w:p>
    <w:p w14:paraId="605E5F76" w14:textId="77777777" w:rsidR="00280B13" w:rsidRPr="00594C29" w:rsidRDefault="00280B13" w:rsidP="00280B13">
      <w:pPr>
        <w:pStyle w:val="ListParagraph"/>
        <w:numPr>
          <w:ilvl w:val="0"/>
          <w:numId w:val="1"/>
        </w:numPr>
        <w:spacing w:before="1" w:after="0" w:line="240" w:lineRule="auto"/>
        <w:ind w:right="240"/>
        <w:rPr>
          <w:rFonts w:eastAsia="Verdana" w:cstheme="minorHAnsi"/>
          <w:sz w:val="20"/>
          <w:szCs w:val="20"/>
        </w:rPr>
      </w:pPr>
      <w:r>
        <w:rPr>
          <w:rFonts w:eastAsia="Verdana" w:cstheme="minorHAnsi"/>
          <w:sz w:val="20"/>
          <w:szCs w:val="20"/>
        </w:rPr>
        <w:t xml:space="preserve">Designed and added 2 entirely </w:t>
      </w:r>
      <w:r w:rsidRPr="00594C29">
        <w:rPr>
          <w:rFonts w:eastAsia="Verdana" w:cstheme="minorHAnsi"/>
          <w:sz w:val="20"/>
          <w:szCs w:val="20"/>
        </w:rPr>
        <w:t xml:space="preserve">new screens </w:t>
      </w:r>
      <w:r>
        <w:rPr>
          <w:rFonts w:eastAsia="Verdana" w:cstheme="minorHAnsi"/>
          <w:sz w:val="20"/>
          <w:szCs w:val="20"/>
        </w:rPr>
        <w:t>to the app using</w:t>
      </w:r>
      <w:r w:rsidRPr="00594C29">
        <w:rPr>
          <w:rFonts w:eastAsia="Verdana" w:cstheme="minorHAnsi"/>
          <w:sz w:val="20"/>
          <w:szCs w:val="20"/>
        </w:rPr>
        <w:t xml:space="preserve"> </w:t>
      </w:r>
      <w:r w:rsidRPr="008233F7">
        <w:rPr>
          <w:rFonts w:eastAsia="Verdana" w:cstheme="minorHAnsi"/>
          <w:b/>
          <w:bCs/>
          <w:sz w:val="20"/>
          <w:szCs w:val="20"/>
        </w:rPr>
        <w:t>uGUI</w:t>
      </w:r>
      <w:r w:rsidRPr="00594C29">
        <w:rPr>
          <w:rFonts w:eastAsia="Verdana" w:cstheme="minorHAnsi"/>
          <w:sz w:val="20"/>
          <w:szCs w:val="20"/>
        </w:rPr>
        <w:t>.</w:t>
      </w:r>
    </w:p>
    <w:p w14:paraId="1F810F4E" w14:textId="77777777" w:rsidR="00280B13" w:rsidRPr="00594C29" w:rsidRDefault="00280B13" w:rsidP="00280B13">
      <w:pPr>
        <w:pStyle w:val="ListParagraph"/>
        <w:numPr>
          <w:ilvl w:val="0"/>
          <w:numId w:val="1"/>
        </w:numPr>
        <w:spacing w:before="1" w:after="0" w:line="240" w:lineRule="auto"/>
        <w:ind w:right="240"/>
        <w:rPr>
          <w:rFonts w:eastAsia="Verdana" w:cstheme="minorHAnsi"/>
          <w:sz w:val="20"/>
          <w:szCs w:val="20"/>
        </w:rPr>
      </w:pPr>
      <w:r w:rsidRPr="00594C29">
        <w:rPr>
          <w:rFonts w:eastAsia="Verdana" w:cstheme="minorHAnsi"/>
          <w:sz w:val="20"/>
          <w:szCs w:val="20"/>
        </w:rPr>
        <w:t xml:space="preserve">Recreated </w:t>
      </w:r>
      <w:r>
        <w:rPr>
          <w:rFonts w:eastAsia="Verdana" w:cstheme="minorHAnsi"/>
          <w:sz w:val="20"/>
          <w:szCs w:val="20"/>
        </w:rPr>
        <w:t xml:space="preserve">one screen design </w:t>
      </w:r>
      <w:r w:rsidRPr="00594C29">
        <w:rPr>
          <w:rFonts w:eastAsia="Verdana" w:cstheme="minorHAnsi"/>
          <w:sz w:val="20"/>
          <w:szCs w:val="20"/>
        </w:rPr>
        <w:t xml:space="preserve">using </w:t>
      </w:r>
      <w:r w:rsidRPr="008233F7">
        <w:rPr>
          <w:rFonts w:eastAsia="Verdana" w:cstheme="minorHAnsi"/>
          <w:b/>
          <w:bCs/>
          <w:sz w:val="20"/>
          <w:szCs w:val="20"/>
        </w:rPr>
        <w:t>UI Toolkit</w:t>
      </w:r>
      <w:r w:rsidRPr="00594C29">
        <w:rPr>
          <w:rFonts w:eastAsia="Verdana" w:cstheme="minorHAnsi"/>
          <w:sz w:val="20"/>
          <w:szCs w:val="20"/>
        </w:rPr>
        <w:t>.</w:t>
      </w:r>
    </w:p>
    <w:p w14:paraId="3534EA38" w14:textId="77777777" w:rsidR="00280B13" w:rsidRDefault="00280B13" w:rsidP="00280B13">
      <w:pPr>
        <w:pStyle w:val="ListParagraph"/>
        <w:numPr>
          <w:ilvl w:val="0"/>
          <w:numId w:val="1"/>
        </w:numPr>
        <w:spacing w:before="1" w:after="0" w:line="240" w:lineRule="auto"/>
        <w:ind w:right="240"/>
        <w:rPr>
          <w:rFonts w:eastAsia="Verdana" w:cstheme="minorHAnsi"/>
          <w:sz w:val="20"/>
          <w:szCs w:val="20"/>
        </w:rPr>
      </w:pPr>
      <w:r w:rsidRPr="00594C29">
        <w:rPr>
          <w:rFonts w:eastAsia="Verdana" w:cstheme="minorHAnsi"/>
          <w:sz w:val="20"/>
          <w:szCs w:val="20"/>
        </w:rPr>
        <w:t xml:space="preserve">Fixed app bugs related to </w:t>
      </w:r>
      <w:r w:rsidRPr="005907D6">
        <w:rPr>
          <w:rFonts w:eastAsia="Verdana" w:cstheme="minorHAnsi"/>
          <w:b/>
          <w:bCs/>
          <w:sz w:val="20"/>
          <w:szCs w:val="20"/>
        </w:rPr>
        <w:t>API</w:t>
      </w:r>
      <w:r w:rsidRPr="00594C29">
        <w:rPr>
          <w:rFonts w:eastAsia="Verdana" w:cstheme="minorHAnsi"/>
          <w:sz w:val="20"/>
          <w:szCs w:val="20"/>
        </w:rPr>
        <w:t xml:space="preserve"> calls, calendar implementation, navigation system</w:t>
      </w:r>
      <w:r>
        <w:rPr>
          <w:rFonts w:eastAsia="Verdana" w:cstheme="minorHAnsi"/>
          <w:sz w:val="20"/>
          <w:szCs w:val="20"/>
        </w:rPr>
        <w:t>, UI design</w:t>
      </w:r>
      <w:r w:rsidRPr="00594C29">
        <w:rPr>
          <w:rFonts w:eastAsia="Verdana" w:cstheme="minorHAnsi"/>
          <w:sz w:val="20"/>
          <w:szCs w:val="20"/>
        </w:rPr>
        <w:t>, and localized strings.</w:t>
      </w:r>
    </w:p>
    <w:p w14:paraId="4A0A39BD" w14:textId="77777777" w:rsidR="00280B13" w:rsidRPr="000019C0" w:rsidRDefault="00280B13" w:rsidP="00280B13">
      <w:pPr>
        <w:spacing w:before="1" w:after="0" w:line="240" w:lineRule="auto"/>
        <w:ind w:right="240"/>
        <w:rPr>
          <w:rFonts w:eastAsia="Verdana" w:cstheme="minorHAnsi"/>
          <w:sz w:val="6"/>
          <w:szCs w:val="6"/>
        </w:rPr>
      </w:pPr>
    </w:p>
    <w:p w14:paraId="0555E7DF" w14:textId="77777777" w:rsidR="00280B13" w:rsidRPr="003D5A62" w:rsidRDefault="00280B13" w:rsidP="00280B13">
      <w:pPr>
        <w:spacing w:after="0" w:line="240" w:lineRule="auto"/>
        <w:rPr>
          <w:rFonts w:eastAsia="Verdana" w:cstheme="minorHAnsi"/>
          <w:b/>
          <w:sz w:val="24"/>
          <w:szCs w:val="24"/>
        </w:rPr>
      </w:pPr>
      <w:r w:rsidRPr="003D5A62">
        <w:rPr>
          <w:rFonts w:cstheme="minorHAnsi"/>
          <w:b/>
          <w:noProof/>
          <w:sz w:val="24"/>
          <w:szCs w:val="24"/>
          <w:lang w:val="en-CA" w:eastAsia="en-CA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51ED7F8C" wp14:editId="1F43106D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6845300" cy="182494"/>
                <wp:effectExtent l="0" t="0" r="12700" b="8255"/>
                <wp:wrapNone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494"/>
                          <a:chOff x="1039" y="-444"/>
                          <a:chExt cx="10165" cy="309"/>
                        </a:xfrm>
                      </wpg:grpSpPr>
                      <wpg:grpSp>
                        <wpg:cNvPr id="68" name="Group 34"/>
                        <wpg:cNvGrpSpPr>
                          <a:grpSpLocks/>
                        </wpg:cNvGrpSpPr>
                        <wpg:grpSpPr bwMode="auto">
                          <a:xfrm>
                            <a:off x="1049" y="-434"/>
                            <a:ext cx="10145" cy="288"/>
                            <a:chOff x="1049" y="-434"/>
                            <a:chExt cx="10145" cy="288"/>
                          </a:xfrm>
                        </wpg:grpSpPr>
                        <wps:wsp>
                          <wps:cNvPr id="69" name="Freeform 35"/>
                          <wps:cNvSpPr>
                            <a:spLocks/>
                          </wps:cNvSpPr>
                          <wps:spPr bwMode="auto">
                            <a:xfrm>
                              <a:off x="1049" y="-434"/>
                              <a:ext cx="10145" cy="288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-146 -434"/>
                                <a:gd name="T3" fmla="*/ -146 h 288"/>
                                <a:gd name="T4" fmla="+- 0 11194 1049"/>
                                <a:gd name="T5" fmla="*/ T4 w 10145"/>
                                <a:gd name="T6" fmla="+- 0 -146 -434"/>
                                <a:gd name="T7" fmla="*/ -146 h 288"/>
                                <a:gd name="T8" fmla="+- 0 11194 1049"/>
                                <a:gd name="T9" fmla="*/ T8 w 10145"/>
                                <a:gd name="T10" fmla="+- 0 -434 -434"/>
                                <a:gd name="T11" fmla="*/ -434 h 288"/>
                                <a:gd name="T12" fmla="+- 0 1049 1049"/>
                                <a:gd name="T13" fmla="*/ T12 w 10145"/>
                                <a:gd name="T14" fmla="+- 0 -434 -434"/>
                                <a:gd name="T15" fmla="*/ -434 h 288"/>
                                <a:gd name="T16" fmla="+- 0 1049 1049"/>
                                <a:gd name="T17" fmla="*/ T16 w 10145"/>
                                <a:gd name="T18" fmla="+- 0 -146 -434"/>
                                <a:gd name="T19" fmla="*/ -14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5" h="288">
                                  <a:moveTo>
                                    <a:pt x="0" y="288"/>
                                  </a:moveTo>
                                  <a:lnTo>
                                    <a:pt x="10145" y="288"/>
                                  </a:lnTo>
                                  <a:lnTo>
                                    <a:pt x="10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0" name="Group 32"/>
                        <wpg:cNvGrpSpPr>
                          <a:grpSpLocks/>
                        </wpg:cNvGrpSpPr>
                        <wpg:grpSpPr bwMode="auto">
                          <a:xfrm>
                            <a:off x="1049" y="-141"/>
                            <a:ext cx="10145" cy="2"/>
                            <a:chOff x="1049" y="-141"/>
                            <a:chExt cx="10145" cy="2"/>
                          </a:xfrm>
                        </wpg:grpSpPr>
                        <wps:wsp>
                          <wps:cNvPr id="71" name="Freeform 33"/>
                          <wps:cNvSpPr>
                            <a:spLocks/>
                          </wps:cNvSpPr>
                          <wps:spPr bwMode="auto">
                            <a:xfrm>
                              <a:off x="1049" y="-141"/>
                              <a:ext cx="10145" cy="2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11194 1049"/>
                                <a:gd name="T3" fmla="*/ T2 w 10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5">
                                  <a:moveTo>
                                    <a:pt x="0" y="0"/>
                                  </a:moveTo>
                                  <a:lnTo>
                                    <a:pt x="101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7F0CDC" id="Group 67" o:spid="_x0000_s1026" style="position:absolute;margin-left:36pt;margin-top:-.05pt;width:539pt;height:14.35pt;z-index:-251653120;mso-position-horizontal-relative:page" coordorigin="1039,-444" coordsize="1016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">
                <v:group id="Group 34" o:spid="_x0000_s1027" style="position:absolute;left:1049;top:-434;width:10145;height:288" coordorigin="1049,-434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 id="Freeform 35" o:spid="_x0000_s1028" style="position:absolute;left:1049;top:-434;width:10145;height:288;visibility:visible;mso-wrap-style:square;v-text-anchor:top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" path="m,288r10145,l10145,,,,,288e" fillcolor="#f2f2f2" stroked="f">
                    <v:path arrowok="t" o:connecttype="custom" o:connectlocs="0,-146;10145,-146;10145,-434;0,-434;0,-146" o:connectangles="0,0,0,0,0"/>
                  </v:shape>
                </v:group>
                <v:group id="Group 32" o:spid="_x0000_s1029" style="position:absolute;left:1049;top:-141;width:10145;height:2" coordorigin="1049,-141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shape id="Freeform 33" o:spid="_x0000_s1030" style="position:absolute;left:1049;top:-141;width:10145;height:2;visibility:visible;mso-wrap-style:square;v-text-anchor:top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" path="m,l10145,e" filled="f" strokeweight=".58pt">
                    <v:path arrowok="t" o:connecttype="custom" o:connectlocs="0,0;10145,0" o:connectangles="0,0"/>
                  </v:shape>
                </v:group>
                <w10:wrap anchorx="page"/>
              </v:group>
            </w:pict>
          </mc:Fallback>
        </mc:AlternateContent>
      </w:r>
      <w:r w:rsidRPr="003D5A62">
        <w:rPr>
          <w:rFonts w:cstheme="minorHAnsi"/>
          <w:b/>
          <w:noProof/>
          <w:sz w:val="24"/>
          <w:szCs w:val="24"/>
          <w:lang w:val="en-CA" w:eastAsia="en-CA"/>
        </w:rPr>
        <w:t>Projects</w:t>
      </w:r>
    </w:p>
    <w:p w14:paraId="4BAD122E" w14:textId="77777777" w:rsidR="00280B13" w:rsidRPr="000019C0" w:rsidRDefault="00280B13" w:rsidP="00280B13">
      <w:pPr>
        <w:tabs>
          <w:tab w:val="left" w:pos="8340"/>
        </w:tabs>
        <w:spacing w:after="0" w:line="240" w:lineRule="auto"/>
        <w:rPr>
          <w:rFonts w:eastAsia="Verdana" w:cstheme="minorHAnsi"/>
          <w:b/>
          <w:bCs/>
          <w:sz w:val="6"/>
          <w:szCs w:val="6"/>
        </w:rPr>
      </w:pPr>
    </w:p>
    <w:p w14:paraId="499F4314" w14:textId="77777777" w:rsidR="00280B13" w:rsidRPr="00C61500" w:rsidRDefault="00280B13" w:rsidP="00280B13">
      <w:p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C61500">
        <w:rPr>
          <w:rFonts w:eastAsia="Verdana" w:cstheme="minorHAnsi"/>
          <w:b/>
          <w:bCs/>
          <w:spacing w:val="-1"/>
          <w:sz w:val="20"/>
          <w:szCs w:val="20"/>
        </w:rPr>
        <w:t>Portfolio Website</w:t>
      </w:r>
      <w:hyperlink r:id="rId7" w:history="1">
        <w:r>
          <w:rPr>
            <w:rFonts w:eastAsia="Verdana" w:cstheme="minorHAnsi"/>
            <w:spacing w:val="-1"/>
          </w:rPr>
          <w:t xml:space="preserve"> </w:t>
        </w:r>
        <w:r w:rsidRPr="00C61500">
          <w:rPr>
            <w:rStyle w:val="Hyperlink"/>
            <w:b/>
            <w:bCs/>
            <w:sz w:val="20"/>
            <w:szCs w:val="20"/>
          </w:rPr>
          <w:t>Link</w:t>
        </w:r>
      </w:hyperlink>
      <w:r w:rsidRPr="00C61500">
        <w:rPr>
          <w:rFonts w:eastAsia="Verdana" w:cstheme="minorHAnsi"/>
          <w:spacing w:val="-1"/>
          <w:sz w:val="20"/>
          <w:szCs w:val="20"/>
        </w:rPr>
        <w:t xml:space="preserve">                                                                                                                                                    </w:t>
      </w:r>
      <w:r>
        <w:rPr>
          <w:rFonts w:eastAsia="Verdana" w:cstheme="minorHAnsi"/>
          <w:spacing w:val="-1"/>
          <w:sz w:val="20"/>
          <w:szCs w:val="20"/>
        </w:rPr>
        <w:t xml:space="preserve">       </w:t>
      </w:r>
      <w:r w:rsidRPr="00C61500">
        <w:rPr>
          <w:rFonts w:eastAsia="Verdana" w:cstheme="minorHAnsi"/>
          <w:spacing w:val="-1"/>
          <w:sz w:val="20"/>
          <w:szCs w:val="20"/>
        </w:rPr>
        <w:t xml:space="preserve">    </w:t>
      </w:r>
      <w:r w:rsidRPr="00C61500">
        <w:rPr>
          <w:rFonts w:eastAsia="Verdana" w:cstheme="minorHAnsi"/>
          <w:b/>
          <w:bCs/>
          <w:spacing w:val="-1"/>
          <w:sz w:val="20"/>
          <w:szCs w:val="20"/>
        </w:rPr>
        <w:t>January 2022 – Present</w:t>
      </w:r>
    </w:p>
    <w:p w14:paraId="7DDD4455" w14:textId="77777777" w:rsidR="00280B13" w:rsidRPr="00C61500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C61500">
        <w:rPr>
          <w:rFonts w:eastAsia="Verdana" w:cstheme="minorHAnsi"/>
          <w:spacing w:val="-1"/>
          <w:sz w:val="20"/>
          <w:szCs w:val="20"/>
        </w:rPr>
        <w:t>Created a responsive, appealing, and interactive website to represent my work, skills, and experience.</w:t>
      </w:r>
    </w:p>
    <w:p w14:paraId="2C936A90" w14:textId="77777777" w:rsidR="00280B13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C61500">
        <w:rPr>
          <w:rFonts w:eastAsia="Verdana" w:cstheme="minorHAnsi"/>
          <w:spacing w:val="-1"/>
          <w:sz w:val="20"/>
          <w:szCs w:val="20"/>
        </w:rPr>
        <w:t xml:space="preserve">Developed the website using </w:t>
      </w:r>
      <w:r w:rsidRPr="00C670C3">
        <w:rPr>
          <w:rFonts w:eastAsia="Verdana" w:cstheme="minorHAnsi"/>
          <w:b/>
          <w:bCs/>
          <w:spacing w:val="-1"/>
          <w:sz w:val="20"/>
          <w:szCs w:val="20"/>
        </w:rPr>
        <w:t>HTML</w:t>
      </w:r>
      <w:r w:rsidRPr="00C61500">
        <w:rPr>
          <w:rFonts w:eastAsia="Verdana" w:cstheme="minorHAnsi"/>
          <w:spacing w:val="-1"/>
          <w:sz w:val="20"/>
          <w:szCs w:val="20"/>
        </w:rPr>
        <w:t xml:space="preserve">, </w:t>
      </w:r>
      <w:r w:rsidRPr="00C670C3">
        <w:rPr>
          <w:rFonts w:eastAsia="Verdana" w:cstheme="minorHAnsi"/>
          <w:b/>
          <w:bCs/>
          <w:spacing w:val="-1"/>
          <w:sz w:val="20"/>
          <w:szCs w:val="20"/>
        </w:rPr>
        <w:t>CSS</w:t>
      </w:r>
      <w:r w:rsidRPr="00C61500">
        <w:rPr>
          <w:rFonts w:eastAsia="Verdana" w:cstheme="minorHAnsi"/>
          <w:spacing w:val="-1"/>
          <w:sz w:val="20"/>
          <w:szCs w:val="20"/>
        </w:rPr>
        <w:t xml:space="preserve">, </w:t>
      </w:r>
      <w:r w:rsidRPr="00C670C3">
        <w:rPr>
          <w:rFonts w:eastAsia="Verdana" w:cstheme="minorHAnsi"/>
          <w:b/>
          <w:bCs/>
          <w:spacing w:val="-1"/>
          <w:sz w:val="20"/>
          <w:szCs w:val="20"/>
        </w:rPr>
        <w:t>JavaScript</w:t>
      </w:r>
      <w:r w:rsidRPr="00C61500">
        <w:rPr>
          <w:rFonts w:eastAsia="Verdana" w:cstheme="minorHAnsi"/>
          <w:spacing w:val="-1"/>
          <w:sz w:val="20"/>
          <w:szCs w:val="20"/>
        </w:rPr>
        <w:t xml:space="preserve">, and </w:t>
      </w:r>
      <w:r w:rsidRPr="00C670C3">
        <w:rPr>
          <w:rFonts w:eastAsia="Verdana" w:cstheme="minorHAnsi"/>
          <w:b/>
          <w:bCs/>
          <w:spacing w:val="-1"/>
          <w:sz w:val="20"/>
          <w:szCs w:val="20"/>
        </w:rPr>
        <w:t>Bootstrap</w:t>
      </w:r>
      <w:r w:rsidRPr="00C61500">
        <w:rPr>
          <w:rFonts w:eastAsia="Verdana" w:cstheme="minorHAnsi"/>
          <w:spacing w:val="-1"/>
          <w:sz w:val="20"/>
          <w:szCs w:val="20"/>
        </w:rPr>
        <w:t>.</w:t>
      </w:r>
    </w:p>
    <w:p w14:paraId="2E6BEF8E" w14:textId="77777777" w:rsidR="00280B13" w:rsidRPr="00C670C3" w:rsidRDefault="00280B13" w:rsidP="00280B13">
      <w:p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6"/>
          <w:szCs w:val="6"/>
        </w:rPr>
      </w:pPr>
    </w:p>
    <w:p w14:paraId="7DD1DADF" w14:textId="77777777" w:rsidR="00280B13" w:rsidRPr="008B042E" w:rsidRDefault="00280B13" w:rsidP="00280B13">
      <w:pPr>
        <w:pStyle w:val="NormalWeb"/>
        <w:spacing w:before="0" w:beforeAutospacing="0" w:after="0" w:afterAutospacing="0"/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</w:pPr>
      <w:r w:rsidRPr="008B042E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>Email Writer</w:t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 xml:space="preserve"> </w:t>
      </w:r>
      <w:hyperlink r:id="rId8" w:history="1">
        <w:r w:rsidRPr="008B042E">
          <w:rPr>
            <w:rStyle w:val="Hyperlink"/>
            <w:rFonts w:asciiTheme="minorHAnsi" w:eastAsia="Verdana" w:hAnsiTheme="minorHAnsi" w:cstheme="minorHAnsi"/>
            <w:b/>
            <w:bCs/>
            <w:spacing w:val="-1"/>
            <w:sz w:val="20"/>
            <w:szCs w:val="20"/>
            <w:lang w:val="en-US" w:eastAsia="en-US"/>
          </w:rPr>
          <w:t>GitHub Link</w:t>
        </w:r>
      </w:hyperlink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 xml:space="preserve">                                                                    </w:t>
      </w:r>
      <w:r w:rsidRPr="008B042E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 xml:space="preserve">                                                                                            </w:t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 xml:space="preserve">                 </w:t>
      </w:r>
      <w:r w:rsidRPr="008B042E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>  May 2023</w:t>
      </w:r>
    </w:p>
    <w:p w14:paraId="76C6975E" w14:textId="77777777" w:rsidR="00280B13" w:rsidRPr="008B042E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B042E">
        <w:rPr>
          <w:rFonts w:eastAsia="Verdana" w:cstheme="minorHAnsi"/>
          <w:spacing w:val="-1"/>
          <w:sz w:val="20"/>
          <w:szCs w:val="20"/>
        </w:rPr>
        <w:t xml:space="preserve">Implemented an interactive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AI</w:t>
      </w:r>
      <w:r w:rsidRPr="008B042E">
        <w:rPr>
          <w:rFonts w:eastAsia="Verdana" w:cstheme="minorHAnsi"/>
          <w:spacing w:val="-1"/>
          <w:sz w:val="20"/>
          <w:szCs w:val="20"/>
        </w:rPr>
        <w:t xml:space="preserve"> chatbot utilizing OpenAI's GPT-3.5-turbo model.</w:t>
      </w:r>
    </w:p>
    <w:p w14:paraId="3BA9E2D1" w14:textId="77777777" w:rsidR="00280B13" w:rsidRPr="008B042E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B042E">
        <w:rPr>
          <w:rFonts w:eastAsia="Verdana" w:cstheme="minorHAnsi"/>
          <w:spacing w:val="-1"/>
          <w:sz w:val="20"/>
          <w:szCs w:val="20"/>
        </w:rPr>
        <w:t xml:space="preserve">Designed a server-side application using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Node.js</w:t>
      </w:r>
      <w:r w:rsidRPr="008B042E">
        <w:rPr>
          <w:rFonts w:eastAsia="Verdana" w:cstheme="minorHAnsi"/>
          <w:spacing w:val="-1"/>
          <w:sz w:val="20"/>
          <w:szCs w:val="20"/>
        </w:rPr>
        <w:t xml:space="preserve">, enabling secure handling of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API</w:t>
      </w:r>
      <w:r w:rsidRPr="008B042E">
        <w:rPr>
          <w:rFonts w:eastAsia="Verdana" w:cstheme="minorHAnsi"/>
          <w:spacing w:val="-1"/>
          <w:sz w:val="20"/>
          <w:szCs w:val="20"/>
        </w:rPr>
        <w:t xml:space="preserve"> requests and responses between the front-end and OpenAI's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API</w:t>
      </w:r>
      <w:r w:rsidRPr="008B042E">
        <w:rPr>
          <w:rFonts w:eastAsia="Verdana" w:cstheme="minorHAnsi"/>
          <w:spacing w:val="-1"/>
          <w:sz w:val="20"/>
          <w:szCs w:val="20"/>
        </w:rPr>
        <w:t>.</w:t>
      </w:r>
    </w:p>
    <w:p w14:paraId="1CC2BD61" w14:textId="77777777" w:rsidR="008E25B9" w:rsidRDefault="00280B13" w:rsidP="008E25B9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B042E">
        <w:rPr>
          <w:rFonts w:eastAsia="Verdana" w:cstheme="minorHAnsi"/>
          <w:spacing w:val="-1"/>
          <w:sz w:val="20"/>
          <w:szCs w:val="20"/>
        </w:rPr>
        <w:t xml:space="preserve">Crafted a user-friendly front-end interface for the chatbot using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HTML</w:t>
      </w:r>
      <w:r w:rsidRPr="008B042E">
        <w:rPr>
          <w:rFonts w:eastAsia="Verdana" w:cstheme="minorHAnsi"/>
          <w:spacing w:val="-1"/>
          <w:sz w:val="20"/>
          <w:szCs w:val="20"/>
        </w:rPr>
        <w:t xml:space="preserve">,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CSS</w:t>
      </w:r>
      <w:r w:rsidRPr="008B042E">
        <w:rPr>
          <w:rFonts w:eastAsia="Verdana" w:cstheme="minorHAnsi"/>
          <w:spacing w:val="-1"/>
          <w:sz w:val="20"/>
          <w:szCs w:val="20"/>
        </w:rPr>
        <w:t xml:space="preserve">, and </w:t>
      </w:r>
      <w:r w:rsidRPr="008B042E">
        <w:rPr>
          <w:rFonts w:eastAsia="Verdana" w:cstheme="minorHAnsi"/>
          <w:b/>
          <w:bCs/>
          <w:spacing w:val="-1"/>
          <w:sz w:val="20"/>
          <w:szCs w:val="20"/>
        </w:rPr>
        <w:t>JavaScript</w:t>
      </w:r>
      <w:r w:rsidRPr="008B042E">
        <w:rPr>
          <w:rFonts w:eastAsia="Verdana" w:cstheme="minorHAnsi"/>
          <w:spacing w:val="-1"/>
          <w:sz w:val="20"/>
          <w:szCs w:val="20"/>
        </w:rPr>
        <w:t>.</w:t>
      </w:r>
    </w:p>
    <w:p w14:paraId="3E2624A2" w14:textId="77777777" w:rsidR="008E25B9" w:rsidRPr="008E25B9" w:rsidRDefault="008E25B9" w:rsidP="008E25B9">
      <w:pPr>
        <w:tabs>
          <w:tab w:val="left" w:pos="460"/>
        </w:tabs>
        <w:spacing w:after="0" w:line="240" w:lineRule="auto"/>
        <w:rPr>
          <w:rFonts w:eastAsia="Verdana" w:cstheme="minorHAnsi"/>
          <w:b/>
          <w:bCs/>
          <w:spacing w:val="-1"/>
          <w:sz w:val="6"/>
          <w:szCs w:val="6"/>
        </w:rPr>
      </w:pPr>
    </w:p>
    <w:p w14:paraId="244B33C6" w14:textId="48D568E6" w:rsidR="008E25B9" w:rsidRPr="008E25B9" w:rsidRDefault="008E25B9" w:rsidP="008E25B9">
      <w:p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E25B9">
        <w:rPr>
          <w:rFonts w:eastAsia="Verdana" w:cstheme="minorHAnsi"/>
          <w:b/>
          <w:bCs/>
          <w:spacing w:val="-1"/>
          <w:sz w:val="20"/>
          <w:szCs w:val="20"/>
        </w:rPr>
        <w:t>Agapé Agape                                                                                                                                                                             January 2023 - April 2023</w:t>
      </w:r>
    </w:p>
    <w:p w14:paraId="740DE8E0" w14:textId="1AEF9761" w:rsidR="008E25B9" w:rsidRPr="008E25B9" w:rsidRDefault="008E25B9" w:rsidP="008E25B9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E25B9">
        <w:rPr>
          <w:rFonts w:eastAsia="Verdana" w:cstheme="minorHAnsi"/>
          <w:spacing w:val="-1"/>
          <w:sz w:val="20"/>
          <w:szCs w:val="20"/>
        </w:rPr>
        <w:t xml:space="preserve">Created an autonomous cube-delivery robot using LEGOs, </w:t>
      </w:r>
      <w:r w:rsidRPr="008E25B9">
        <w:rPr>
          <w:rFonts w:eastAsia="Verdana" w:cstheme="minorHAnsi"/>
          <w:b/>
          <w:bCs/>
          <w:spacing w:val="-1"/>
          <w:sz w:val="20"/>
          <w:szCs w:val="20"/>
        </w:rPr>
        <w:t>Raspberry Pi</w:t>
      </w:r>
      <w:r w:rsidRPr="008E25B9">
        <w:rPr>
          <w:rFonts w:eastAsia="Verdana" w:cstheme="minorHAnsi"/>
          <w:spacing w:val="-1"/>
          <w:sz w:val="20"/>
          <w:szCs w:val="20"/>
        </w:rPr>
        <w:t xml:space="preserve">, </w:t>
      </w:r>
      <w:r w:rsidRPr="008E25B9">
        <w:rPr>
          <w:rFonts w:eastAsia="Verdana" w:cstheme="minorHAnsi"/>
          <w:b/>
          <w:bCs/>
          <w:spacing w:val="-1"/>
          <w:sz w:val="20"/>
          <w:szCs w:val="20"/>
        </w:rPr>
        <w:t>BrickPi</w:t>
      </w:r>
      <w:r w:rsidRPr="008E25B9">
        <w:rPr>
          <w:rFonts w:eastAsia="Verdana" w:cstheme="minorHAnsi"/>
          <w:spacing w:val="-1"/>
          <w:sz w:val="20"/>
          <w:szCs w:val="20"/>
        </w:rPr>
        <w:t xml:space="preserve">, and </w:t>
      </w:r>
      <w:r w:rsidRPr="008E25B9">
        <w:rPr>
          <w:rFonts w:eastAsia="Verdana" w:cstheme="minorHAnsi"/>
          <w:b/>
          <w:bCs/>
          <w:spacing w:val="-1"/>
          <w:sz w:val="20"/>
          <w:szCs w:val="20"/>
        </w:rPr>
        <w:t>Python</w:t>
      </w:r>
      <w:r w:rsidRPr="008E25B9">
        <w:rPr>
          <w:rFonts w:eastAsia="Verdana" w:cstheme="minorHAnsi"/>
          <w:spacing w:val="-1"/>
          <w:sz w:val="20"/>
          <w:szCs w:val="20"/>
        </w:rPr>
        <w:t>.</w:t>
      </w:r>
    </w:p>
    <w:p w14:paraId="54ABD12F" w14:textId="748F335C" w:rsidR="008E25B9" w:rsidRPr="008E25B9" w:rsidRDefault="008E25B9" w:rsidP="008E25B9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E25B9">
        <w:rPr>
          <w:rFonts w:eastAsia="Verdana" w:cstheme="minorHAnsi"/>
          <w:spacing w:val="-1"/>
          <w:sz w:val="20"/>
          <w:szCs w:val="20"/>
        </w:rPr>
        <w:t>Developed movement, dispensing, and color detection algorithms.</w:t>
      </w:r>
    </w:p>
    <w:p w14:paraId="51137625" w14:textId="34B2496F" w:rsidR="00280B13" w:rsidRPr="008E25B9" w:rsidRDefault="008E25B9" w:rsidP="008E25B9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8E25B9">
        <w:rPr>
          <w:rFonts w:eastAsia="Verdana" w:cstheme="minorHAnsi"/>
          <w:spacing w:val="-1"/>
          <w:sz w:val="20"/>
          <w:szCs w:val="20"/>
        </w:rPr>
        <w:t>Assisted the hardware team in designing and building the robot.</w:t>
      </w:r>
    </w:p>
    <w:p w14:paraId="5D4D2450" w14:textId="5C2E4B0D" w:rsidR="00280B13" w:rsidRPr="00280B13" w:rsidRDefault="00280B13" w:rsidP="00280B13">
      <w:pPr>
        <w:pStyle w:val="NormalWeb"/>
        <w:spacing w:before="0" w:beforeAutospacing="0" w:after="0" w:afterAutospacing="0"/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</w:pPr>
      <w:r w:rsidRPr="00280B13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>Unity Games</w:t>
      </w:r>
      <w:hyperlink r:id="rId9" w:history="1">
        <w:r w:rsidRPr="00280B13">
          <w:rPr>
            <w:rFonts w:asciiTheme="minorHAnsi" w:eastAsia="Verdana" w:hAnsiTheme="minorHAnsi" w:cstheme="minorHAnsi"/>
            <w:spacing w:val="-1"/>
            <w:lang w:val="en-US" w:eastAsia="en-US"/>
          </w:rPr>
          <w:t xml:space="preserve"> </w:t>
        </w:r>
        <w:r w:rsidRPr="00280B13">
          <w:rPr>
            <w:rStyle w:val="Hyperlink"/>
            <w:rFonts w:asciiTheme="minorHAnsi" w:hAnsiTheme="minorHAnsi" w:cstheme="minorHAnsi"/>
            <w:b/>
            <w:bCs/>
            <w:sz w:val="20"/>
            <w:szCs w:val="20"/>
            <w:lang w:val="en-US" w:eastAsia="en-US"/>
          </w:rPr>
          <w:t>itch.io Link</w:t>
        </w:r>
      </w:hyperlink>
      <w:r w:rsidRPr="00280B13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 xml:space="preserve">          </w:t>
      </w:r>
      <w:r w:rsidRPr="00280B13">
        <w:rPr>
          <w:rFonts w:asciiTheme="minorHAnsi" w:eastAsia="Verdana" w:hAnsiTheme="minorHAnsi" w:cstheme="minorHAnsi"/>
          <w:spacing w:val="-1"/>
          <w:lang w:val="en-US" w:eastAsia="en-US"/>
        </w:rPr>
        <w:tab/>
      </w:r>
      <w:r w:rsidRPr="00280B13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>                                       </w:t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 xml:space="preserve"> </w:t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ab/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ab/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ab/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ab/>
      </w:r>
      <w:r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ab/>
        <w:t xml:space="preserve">  </w:t>
      </w:r>
      <w:r w:rsidRPr="00280B13">
        <w:rPr>
          <w:rFonts w:asciiTheme="minorHAnsi" w:eastAsia="Verdana" w:hAnsiTheme="minorHAnsi" w:cstheme="minorHAnsi"/>
          <w:b/>
          <w:bCs/>
          <w:spacing w:val="-1"/>
          <w:sz w:val="20"/>
          <w:szCs w:val="20"/>
          <w:lang w:val="en-US" w:eastAsia="en-US"/>
        </w:rPr>
        <w:t>September 2018 - December 2018</w:t>
      </w:r>
    </w:p>
    <w:p w14:paraId="73770A98" w14:textId="7588349E" w:rsidR="00280B13" w:rsidRPr="00280B13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280B13">
        <w:rPr>
          <w:rFonts w:eastAsia="Verdana" w:cstheme="minorHAnsi"/>
          <w:spacing w:val="-1"/>
          <w:sz w:val="20"/>
          <w:szCs w:val="20"/>
        </w:rPr>
        <w:t>Developed 3+ unity games using C#.</w:t>
      </w:r>
    </w:p>
    <w:p w14:paraId="38DE5AE3" w14:textId="05579880" w:rsidR="00280B13" w:rsidRPr="00280B13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280B13">
        <w:rPr>
          <w:rFonts w:eastAsia="Verdana" w:cstheme="minorHAnsi"/>
          <w:spacing w:val="-1"/>
          <w:sz w:val="20"/>
          <w:szCs w:val="20"/>
        </w:rPr>
        <w:t>Designed game characters and objects using Adobe Photoshop.</w:t>
      </w:r>
    </w:p>
    <w:p w14:paraId="45517F12" w14:textId="0C8206CC" w:rsidR="00280B13" w:rsidRPr="00280B13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280B13">
        <w:rPr>
          <w:rFonts w:eastAsia="Verdana" w:cstheme="minorHAnsi"/>
          <w:spacing w:val="-1"/>
          <w:sz w:val="20"/>
          <w:szCs w:val="20"/>
        </w:rPr>
        <w:t>Implemented AI into enemies to follow the player and allow realistic interaction.</w:t>
      </w:r>
    </w:p>
    <w:p w14:paraId="6284AFC0" w14:textId="77777777" w:rsidR="00280B13" w:rsidRPr="00280B13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280B13">
        <w:rPr>
          <w:rFonts w:eastAsia="Verdana" w:cstheme="minorHAnsi"/>
          <w:spacing w:val="-1"/>
          <w:sz w:val="20"/>
          <w:szCs w:val="20"/>
        </w:rPr>
        <w:t>Applied complex movement mechanics and animations for a better experience.</w:t>
      </w:r>
    </w:p>
    <w:p w14:paraId="2713B43C" w14:textId="77777777" w:rsidR="00280B13" w:rsidRPr="00F977F1" w:rsidRDefault="00280B13" w:rsidP="00280B13">
      <w:pPr>
        <w:spacing w:after="0" w:line="240" w:lineRule="auto"/>
        <w:rPr>
          <w:rFonts w:eastAsia="Verdana" w:cstheme="minorHAnsi"/>
          <w:b/>
          <w:sz w:val="24"/>
          <w:szCs w:val="24"/>
        </w:rPr>
      </w:pPr>
      <w:r w:rsidRPr="003D5A62"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AD9F505" wp14:editId="4699AF56">
                <wp:simplePos x="0" y="0"/>
                <wp:positionH relativeFrom="page">
                  <wp:posOffset>457200</wp:posOffset>
                </wp:positionH>
                <wp:positionV relativeFrom="paragraph">
                  <wp:posOffset>-635</wp:posOffset>
                </wp:positionV>
                <wp:extent cx="6845300" cy="182494"/>
                <wp:effectExtent l="0" t="0" r="12700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0" cy="182494"/>
                          <a:chOff x="1039" y="-444"/>
                          <a:chExt cx="10165" cy="309"/>
                        </a:xfrm>
                      </wpg:grpSpPr>
                      <wpg:grpSp>
                        <wpg:cNvPr id="5" name="Group 34"/>
                        <wpg:cNvGrpSpPr>
                          <a:grpSpLocks/>
                        </wpg:cNvGrpSpPr>
                        <wpg:grpSpPr bwMode="auto">
                          <a:xfrm>
                            <a:off x="1049" y="-434"/>
                            <a:ext cx="10145" cy="288"/>
                            <a:chOff x="1049" y="-434"/>
                            <a:chExt cx="10145" cy="288"/>
                          </a:xfrm>
                        </wpg:grpSpPr>
                        <wps:wsp>
                          <wps:cNvPr id="6" name="Freeform 35"/>
                          <wps:cNvSpPr>
                            <a:spLocks/>
                          </wps:cNvSpPr>
                          <wps:spPr bwMode="auto">
                            <a:xfrm>
                              <a:off x="1049" y="-434"/>
                              <a:ext cx="10145" cy="288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-146 -434"/>
                                <a:gd name="T3" fmla="*/ -146 h 288"/>
                                <a:gd name="T4" fmla="+- 0 11194 1049"/>
                                <a:gd name="T5" fmla="*/ T4 w 10145"/>
                                <a:gd name="T6" fmla="+- 0 -146 -434"/>
                                <a:gd name="T7" fmla="*/ -146 h 288"/>
                                <a:gd name="T8" fmla="+- 0 11194 1049"/>
                                <a:gd name="T9" fmla="*/ T8 w 10145"/>
                                <a:gd name="T10" fmla="+- 0 -434 -434"/>
                                <a:gd name="T11" fmla="*/ -434 h 288"/>
                                <a:gd name="T12" fmla="+- 0 1049 1049"/>
                                <a:gd name="T13" fmla="*/ T12 w 10145"/>
                                <a:gd name="T14" fmla="+- 0 -434 -434"/>
                                <a:gd name="T15" fmla="*/ -434 h 288"/>
                                <a:gd name="T16" fmla="+- 0 1049 1049"/>
                                <a:gd name="T17" fmla="*/ T16 w 10145"/>
                                <a:gd name="T18" fmla="+- 0 -146 -434"/>
                                <a:gd name="T19" fmla="*/ -146 h 28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45" h="288">
                                  <a:moveTo>
                                    <a:pt x="0" y="288"/>
                                  </a:moveTo>
                                  <a:lnTo>
                                    <a:pt x="10145" y="288"/>
                                  </a:lnTo>
                                  <a:lnTo>
                                    <a:pt x="1014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8"/>
                                  </a:lnTo>
                                </a:path>
                              </a:pathLst>
                            </a:custGeom>
                            <a:solidFill>
                              <a:srgbClr val="F2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32"/>
                        <wpg:cNvGrpSpPr>
                          <a:grpSpLocks/>
                        </wpg:cNvGrpSpPr>
                        <wpg:grpSpPr bwMode="auto">
                          <a:xfrm>
                            <a:off x="1049" y="-141"/>
                            <a:ext cx="10145" cy="2"/>
                            <a:chOff x="1049" y="-141"/>
                            <a:chExt cx="10145" cy="2"/>
                          </a:xfrm>
                        </wpg:grpSpPr>
                        <wps:wsp>
                          <wps:cNvPr id="8" name="Freeform 33"/>
                          <wps:cNvSpPr>
                            <a:spLocks/>
                          </wps:cNvSpPr>
                          <wps:spPr bwMode="auto">
                            <a:xfrm>
                              <a:off x="1049" y="-141"/>
                              <a:ext cx="10145" cy="2"/>
                            </a:xfrm>
                            <a:custGeom>
                              <a:avLst/>
                              <a:gdLst>
                                <a:gd name="T0" fmla="+- 0 1049 1049"/>
                                <a:gd name="T1" fmla="*/ T0 w 10145"/>
                                <a:gd name="T2" fmla="+- 0 11194 1049"/>
                                <a:gd name="T3" fmla="*/ T2 w 1014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145">
                                  <a:moveTo>
                                    <a:pt x="0" y="0"/>
                                  </a:moveTo>
                                  <a:lnTo>
                                    <a:pt x="1014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7A13A" id="Group 4" o:spid="_x0000_s1026" style="position:absolute;margin-left:36pt;margin-top:-.05pt;width:539pt;height:14.35pt;z-index:-251657216;mso-position-horizontal-relative:page" coordorigin="1039,-444" coordsize="1016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">
                <v:group id="Group 34" o:spid="_x0000_s1027" style="position:absolute;left:1049;top:-434;width:10145;height:288" coordorigin="1049,-434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35" o:spid="_x0000_s1028" style="position:absolute;left:1049;top:-434;width:10145;height:288;visibility:visible;mso-wrap-style:square;v-text-anchor:top" coordsize="10145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" path="m,288r10145,l10145,,,,,288e" fillcolor="#f2f2f2" stroked="f">
                    <v:path arrowok="t" o:connecttype="custom" o:connectlocs="0,-146;10145,-146;10145,-434;0,-434;0,-146" o:connectangles="0,0,0,0,0"/>
                  </v:shape>
                </v:group>
                <v:group id="Group 32" o:spid="_x0000_s1029" style="position:absolute;left:1049;top:-141;width:10145;height:2" coordorigin="1049,-141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33" o:spid="_x0000_s1030" style="position:absolute;left:1049;top:-141;width:10145;height:2;visibility:visible;mso-wrap-style:square;v-text-anchor:top" coordsize="10145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" path="m,l10145,e" filled="f" strokeweight=".58pt">
                    <v:path arrowok="t" o:connecttype="custom" o:connectlocs="0,0;1014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rFonts w:cstheme="minorHAnsi"/>
          <w:b/>
          <w:noProof/>
          <w:sz w:val="24"/>
          <w:szCs w:val="24"/>
          <w:lang w:val="en-CA" w:eastAsia="en-CA"/>
        </w:rPr>
        <w:t>Competitions</w:t>
      </w:r>
    </w:p>
    <w:p w14:paraId="39F62455" w14:textId="77777777" w:rsidR="00280B13" w:rsidRPr="00111485" w:rsidRDefault="00280B13" w:rsidP="00280B13">
      <w:pPr>
        <w:tabs>
          <w:tab w:val="left" w:pos="8340"/>
        </w:tabs>
        <w:spacing w:after="0" w:line="240" w:lineRule="auto"/>
        <w:rPr>
          <w:rFonts w:eastAsia="Verdana" w:cstheme="minorHAnsi"/>
          <w:b/>
          <w:bCs/>
          <w:sz w:val="6"/>
          <w:szCs w:val="6"/>
        </w:rPr>
      </w:pPr>
    </w:p>
    <w:p w14:paraId="32DCB61C" w14:textId="77777777" w:rsidR="00280B13" w:rsidRDefault="00280B13" w:rsidP="00280B13">
      <w:pPr>
        <w:tabs>
          <w:tab w:val="left" w:pos="8340"/>
        </w:tabs>
        <w:spacing w:after="0" w:line="240" w:lineRule="auto"/>
        <w:rPr>
          <w:rFonts w:eastAsia="Verdana" w:cstheme="minorHAnsi"/>
          <w:b/>
          <w:bCs/>
          <w:spacing w:val="-2"/>
          <w:sz w:val="20"/>
          <w:szCs w:val="20"/>
        </w:rPr>
      </w:pPr>
      <w:r>
        <w:rPr>
          <w:rFonts w:eastAsia="Verdana" w:cstheme="minorHAnsi"/>
          <w:b/>
          <w:bCs/>
          <w:sz w:val="20"/>
          <w:szCs w:val="20"/>
        </w:rPr>
        <w:t xml:space="preserve">McGameJam 2023 </w:t>
      </w:r>
      <w:r w:rsidRPr="004220E3">
        <w:rPr>
          <w:rFonts w:eastAsia="Verdana" w:cstheme="minorHAnsi"/>
          <w:sz w:val="20"/>
          <w:szCs w:val="20"/>
        </w:rPr>
        <w:t>(Won Best Theme Integration)</w:t>
      </w:r>
      <w:r>
        <w:rPr>
          <w:rFonts w:eastAsia="Verdana" w:cstheme="minorHAnsi"/>
          <w:sz w:val="20"/>
          <w:szCs w:val="20"/>
        </w:rPr>
        <w:t xml:space="preserve"> </w:t>
      </w:r>
      <w:hyperlink r:id="rId10" w:history="1">
        <w:r w:rsidRPr="00F426D9">
          <w:rPr>
            <w:rStyle w:val="Hyperlink"/>
            <w:rFonts w:eastAsia="Verdana" w:cstheme="minorHAnsi"/>
            <w:sz w:val="20"/>
            <w:szCs w:val="20"/>
          </w:rPr>
          <w:t>itch.io Link</w:t>
        </w:r>
      </w:hyperlink>
      <w:r>
        <w:rPr>
          <w:rFonts w:eastAsia="Verdana" w:cstheme="minorHAnsi"/>
          <w:sz w:val="20"/>
          <w:szCs w:val="20"/>
        </w:rPr>
        <w:t xml:space="preserve">  </w:t>
      </w:r>
      <w:r w:rsidRPr="004220E3">
        <w:rPr>
          <w:rFonts w:eastAsia="Verdana" w:cstheme="minorHAnsi"/>
          <w:sz w:val="20"/>
          <w:szCs w:val="20"/>
        </w:rPr>
        <w:t xml:space="preserve">                                                                        </w:t>
      </w:r>
      <w:r>
        <w:rPr>
          <w:rFonts w:eastAsia="Verdana" w:cstheme="minorHAnsi"/>
          <w:b/>
          <w:bCs/>
          <w:sz w:val="20"/>
          <w:szCs w:val="20"/>
        </w:rPr>
        <w:tab/>
        <w:t xml:space="preserve">                              January</w:t>
      </w:r>
      <w:r w:rsidRPr="003D5A62">
        <w:rPr>
          <w:rFonts w:eastAsia="Verdana" w:cstheme="minorHAnsi"/>
          <w:b/>
          <w:bCs/>
          <w:sz w:val="20"/>
          <w:szCs w:val="20"/>
        </w:rPr>
        <w:t xml:space="preserve"> </w:t>
      </w:r>
      <w:r>
        <w:rPr>
          <w:rFonts w:eastAsia="Verdana" w:cstheme="minorHAnsi"/>
          <w:b/>
          <w:bCs/>
          <w:sz w:val="20"/>
          <w:szCs w:val="20"/>
        </w:rPr>
        <w:t>2023</w:t>
      </w:r>
    </w:p>
    <w:p w14:paraId="584312DB" w14:textId="77777777" w:rsidR="00280B13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2"/>
          <w:sz w:val="20"/>
          <w:szCs w:val="20"/>
        </w:rPr>
      </w:pPr>
      <w:r w:rsidRPr="00D8418E">
        <w:rPr>
          <w:rFonts w:eastAsia="Verdana" w:cstheme="minorHAnsi"/>
          <w:spacing w:val="2"/>
          <w:sz w:val="20"/>
          <w:szCs w:val="20"/>
        </w:rPr>
        <w:t xml:space="preserve">Built </w:t>
      </w:r>
      <w:r>
        <w:rPr>
          <w:rFonts w:eastAsia="Verdana" w:cstheme="minorHAnsi"/>
          <w:spacing w:val="2"/>
          <w:sz w:val="20"/>
          <w:szCs w:val="20"/>
        </w:rPr>
        <w:t xml:space="preserve">an AI-integrated game about a Rat moving in the desert in </w:t>
      </w:r>
      <w:r w:rsidRPr="00FD624E">
        <w:rPr>
          <w:rFonts w:eastAsia="Verdana" w:cstheme="minorHAnsi"/>
          <w:b/>
          <w:bCs/>
          <w:spacing w:val="2"/>
          <w:sz w:val="20"/>
          <w:szCs w:val="20"/>
        </w:rPr>
        <w:t>Unity</w:t>
      </w:r>
      <w:r>
        <w:rPr>
          <w:rFonts w:eastAsia="Verdana" w:cstheme="minorHAnsi"/>
          <w:spacing w:val="2"/>
          <w:sz w:val="20"/>
          <w:szCs w:val="20"/>
        </w:rPr>
        <w:t xml:space="preserve"> using </w:t>
      </w:r>
      <w:r w:rsidRPr="00FD624E">
        <w:rPr>
          <w:rFonts w:eastAsia="Verdana" w:cstheme="minorHAnsi"/>
          <w:b/>
          <w:bCs/>
          <w:spacing w:val="2"/>
          <w:sz w:val="20"/>
          <w:szCs w:val="20"/>
        </w:rPr>
        <w:t>C#</w:t>
      </w:r>
      <w:r>
        <w:rPr>
          <w:rFonts w:eastAsia="Verdana" w:cstheme="minorHAnsi"/>
          <w:spacing w:val="2"/>
          <w:sz w:val="20"/>
          <w:szCs w:val="20"/>
        </w:rPr>
        <w:t>.</w:t>
      </w:r>
      <w:ins w:id="0" w:author="Microsoft Word" w:date="2023-09-05T15:35:00Z">
        <w:r>
          <w:rPr>
            <w:rFonts w:eastAsia="Verdana" w:cstheme="minorHAnsi"/>
            <w:spacing w:val="2"/>
            <w:sz w:val="20"/>
            <w:szCs w:val="20"/>
          </w:rPr>
          <w:t>.</w:t>
        </w:r>
      </w:ins>
    </w:p>
    <w:p w14:paraId="20374EBA" w14:textId="77777777" w:rsidR="00280B13" w:rsidRPr="00D8418E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2"/>
          <w:sz w:val="20"/>
          <w:szCs w:val="20"/>
        </w:rPr>
      </w:pPr>
      <w:r>
        <w:rPr>
          <w:rFonts w:eastAsia="Verdana" w:cstheme="minorHAnsi"/>
          <w:spacing w:val="2"/>
          <w:sz w:val="20"/>
          <w:szCs w:val="20"/>
        </w:rPr>
        <w:t>Developed the character’s movement and interaction with other objects.</w:t>
      </w:r>
    </w:p>
    <w:p w14:paraId="04D3F005" w14:textId="77777777" w:rsidR="00280B13" w:rsidRPr="008F4C90" w:rsidRDefault="00280B13" w:rsidP="00280B13">
      <w:p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8"/>
          <w:szCs w:val="8"/>
        </w:rPr>
      </w:pPr>
    </w:p>
    <w:p w14:paraId="51AB9701" w14:textId="77777777" w:rsidR="00280B13" w:rsidRDefault="00280B13" w:rsidP="00280B13">
      <w:pPr>
        <w:tabs>
          <w:tab w:val="left" w:pos="8340"/>
        </w:tabs>
        <w:spacing w:after="0" w:line="240" w:lineRule="auto"/>
        <w:rPr>
          <w:rFonts w:eastAsia="Verdana" w:cstheme="minorHAnsi"/>
          <w:b/>
          <w:bCs/>
          <w:spacing w:val="-2"/>
          <w:sz w:val="20"/>
          <w:szCs w:val="20"/>
        </w:rPr>
      </w:pPr>
      <w:r>
        <w:rPr>
          <w:rFonts w:eastAsia="Verdana" w:cstheme="minorHAnsi"/>
          <w:b/>
          <w:bCs/>
          <w:sz w:val="20"/>
          <w:szCs w:val="20"/>
        </w:rPr>
        <w:t>McGill CodeJam 12</w:t>
      </w:r>
      <w:r w:rsidRPr="00E560F4">
        <w:rPr>
          <w:rFonts w:eastAsia="Verdana" w:cstheme="minorHAnsi"/>
          <w:b/>
          <w:bCs/>
          <w:sz w:val="20"/>
          <w:szCs w:val="20"/>
        </w:rPr>
        <w:t xml:space="preserve"> </w:t>
      </w:r>
      <w:hyperlink r:id="rId11" w:history="1">
        <w:r w:rsidRPr="00D85F64">
          <w:rPr>
            <w:rStyle w:val="Hyperlink"/>
            <w:rFonts w:eastAsia="Verdana" w:cstheme="minorHAnsi"/>
            <w:sz w:val="20"/>
            <w:szCs w:val="20"/>
          </w:rPr>
          <w:t>devpost Link</w:t>
        </w:r>
      </w:hyperlink>
      <w:r w:rsidRPr="003D5A62">
        <w:rPr>
          <w:rFonts w:eastAsia="Verdana" w:cstheme="minorHAnsi"/>
          <w:b/>
          <w:bCs/>
          <w:sz w:val="20"/>
          <w:szCs w:val="20"/>
        </w:rPr>
        <w:t xml:space="preserve">                                                                               </w:t>
      </w:r>
      <w:r>
        <w:rPr>
          <w:rFonts w:eastAsia="Verdana" w:cstheme="minorHAnsi"/>
          <w:b/>
          <w:bCs/>
          <w:sz w:val="20"/>
          <w:szCs w:val="20"/>
        </w:rPr>
        <w:tab/>
        <w:t xml:space="preserve">                         November</w:t>
      </w:r>
      <w:r w:rsidRPr="003D5A62">
        <w:rPr>
          <w:rFonts w:eastAsia="Verdana" w:cstheme="minorHAnsi"/>
          <w:b/>
          <w:bCs/>
          <w:sz w:val="20"/>
          <w:szCs w:val="20"/>
        </w:rPr>
        <w:t xml:space="preserve"> </w:t>
      </w:r>
      <w:r>
        <w:rPr>
          <w:rFonts w:eastAsia="Verdana" w:cstheme="minorHAnsi"/>
          <w:b/>
          <w:bCs/>
          <w:sz w:val="20"/>
          <w:szCs w:val="20"/>
        </w:rPr>
        <w:t>2022</w:t>
      </w:r>
    </w:p>
    <w:p w14:paraId="3ECCDB21" w14:textId="77777777" w:rsidR="00280B13" w:rsidRPr="00D8418E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2"/>
          <w:sz w:val="20"/>
          <w:szCs w:val="20"/>
        </w:rPr>
      </w:pPr>
      <w:r w:rsidRPr="00D8418E">
        <w:rPr>
          <w:rFonts w:eastAsia="Verdana" w:cstheme="minorHAnsi"/>
          <w:spacing w:val="2"/>
          <w:sz w:val="20"/>
          <w:szCs w:val="20"/>
        </w:rPr>
        <w:t xml:space="preserve">Built a CV Generator mobile app using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Java</w:t>
      </w:r>
      <w:r w:rsidRPr="00D8418E">
        <w:rPr>
          <w:rFonts w:eastAsia="Verdana" w:cstheme="minorHAnsi"/>
          <w:spacing w:val="2"/>
          <w:sz w:val="20"/>
          <w:szCs w:val="20"/>
        </w:rPr>
        <w:t xml:space="preserve">,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Android</w:t>
      </w:r>
      <w:r w:rsidRPr="00D8418E">
        <w:rPr>
          <w:rFonts w:eastAsia="Verdana" w:cstheme="minorHAnsi"/>
          <w:spacing w:val="2"/>
          <w:sz w:val="20"/>
          <w:szCs w:val="20"/>
        </w:rPr>
        <w:t xml:space="preserve">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Studio</w:t>
      </w:r>
      <w:r w:rsidRPr="00D8418E">
        <w:rPr>
          <w:rFonts w:eastAsia="Verdana" w:cstheme="minorHAnsi"/>
          <w:spacing w:val="2"/>
          <w:sz w:val="20"/>
          <w:szCs w:val="20"/>
        </w:rPr>
        <w:t xml:space="preserve">,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HTML</w:t>
      </w:r>
      <w:r w:rsidRPr="00D8418E">
        <w:rPr>
          <w:rFonts w:eastAsia="Verdana" w:cstheme="minorHAnsi"/>
          <w:spacing w:val="2"/>
          <w:sz w:val="20"/>
          <w:szCs w:val="20"/>
        </w:rPr>
        <w:t xml:space="preserve">, and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CSS</w:t>
      </w:r>
      <w:r w:rsidRPr="00D8418E">
        <w:rPr>
          <w:rFonts w:eastAsia="Verdana" w:cstheme="minorHAnsi"/>
          <w:spacing w:val="2"/>
          <w:sz w:val="20"/>
          <w:szCs w:val="20"/>
        </w:rPr>
        <w:t>.</w:t>
      </w:r>
    </w:p>
    <w:p w14:paraId="53FF4BB1" w14:textId="77777777" w:rsidR="00280B13" w:rsidRPr="00111485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D8418E">
        <w:rPr>
          <w:rFonts w:eastAsia="Verdana" w:cstheme="minorHAnsi"/>
          <w:spacing w:val="2"/>
          <w:sz w:val="20"/>
          <w:szCs w:val="20"/>
        </w:rPr>
        <w:t xml:space="preserve">Developed controller methods that take users’ information and convert it into an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HTML</w:t>
      </w:r>
      <w:r w:rsidRPr="00D8418E">
        <w:rPr>
          <w:rFonts w:eastAsia="Verdana" w:cstheme="minorHAnsi"/>
          <w:spacing w:val="2"/>
          <w:sz w:val="20"/>
          <w:szCs w:val="20"/>
        </w:rPr>
        <w:t xml:space="preserve"> webpage.</w:t>
      </w:r>
    </w:p>
    <w:p w14:paraId="0407A2D1" w14:textId="77777777" w:rsidR="00280B13" w:rsidRPr="00111485" w:rsidRDefault="00280B13" w:rsidP="00280B13">
      <w:p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6"/>
          <w:szCs w:val="6"/>
        </w:rPr>
      </w:pPr>
    </w:p>
    <w:p w14:paraId="33FDD36A" w14:textId="77777777" w:rsidR="00280B13" w:rsidRDefault="00280B13" w:rsidP="00280B13">
      <w:pPr>
        <w:tabs>
          <w:tab w:val="left" w:pos="8340"/>
        </w:tabs>
        <w:spacing w:after="0" w:line="240" w:lineRule="auto"/>
        <w:rPr>
          <w:rFonts w:eastAsia="Verdana" w:cstheme="minorHAnsi"/>
          <w:b/>
          <w:bCs/>
          <w:spacing w:val="-2"/>
          <w:sz w:val="20"/>
          <w:szCs w:val="20"/>
        </w:rPr>
      </w:pPr>
      <w:r>
        <w:rPr>
          <w:rFonts w:eastAsia="Verdana" w:cstheme="minorHAnsi"/>
          <w:b/>
          <w:bCs/>
          <w:sz w:val="20"/>
          <w:szCs w:val="20"/>
        </w:rPr>
        <w:t xml:space="preserve">RoboGames </w:t>
      </w:r>
      <w:r w:rsidRPr="00530C25">
        <w:rPr>
          <w:rFonts w:eastAsia="Verdana" w:cstheme="minorHAnsi"/>
          <w:sz w:val="20"/>
          <w:szCs w:val="20"/>
        </w:rPr>
        <w:t>(</w:t>
      </w:r>
      <w:r>
        <w:rPr>
          <w:rFonts w:eastAsia="Verdana" w:cstheme="minorHAnsi"/>
          <w:sz w:val="20"/>
          <w:szCs w:val="20"/>
        </w:rPr>
        <w:t>1</w:t>
      </w:r>
      <w:r w:rsidRPr="00530C25">
        <w:rPr>
          <w:rFonts w:eastAsia="Verdana" w:cstheme="minorHAnsi"/>
          <w:sz w:val="20"/>
          <w:szCs w:val="20"/>
          <w:vertAlign w:val="superscript"/>
        </w:rPr>
        <w:t>st</w:t>
      </w:r>
      <w:r>
        <w:rPr>
          <w:rFonts w:eastAsia="Verdana" w:cstheme="minorHAnsi"/>
          <w:sz w:val="20"/>
          <w:szCs w:val="20"/>
        </w:rPr>
        <w:t xml:space="preserve"> Place</w:t>
      </w:r>
      <w:r w:rsidRPr="00530C25">
        <w:rPr>
          <w:rFonts w:eastAsia="Verdana" w:cstheme="minorHAnsi"/>
          <w:sz w:val="20"/>
          <w:szCs w:val="20"/>
        </w:rPr>
        <w:t>)</w:t>
      </w:r>
      <w:r w:rsidRPr="003D5A62">
        <w:rPr>
          <w:rFonts w:eastAsia="Verdana" w:cstheme="minorHAnsi"/>
          <w:b/>
          <w:bCs/>
          <w:sz w:val="20"/>
          <w:szCs w:val="20"/>
        </w:rPr>
        <w:t xml:space="preserve">                                                                                 </w:t>
      </w:r>
      <w:r>
        <w:rPr>
          <w:rFonts w:eastAsia="Verdana" w:cstheme="minorHAnsi"/>
          <w:b/>
          <w:bCs/>
          <w:sz w:val="20"/>
          <w:szCs w:val="20"/>
        </w:rPr>
        <w:t xml:space="preserve">                                                          October</w:t>
      </w:r>
      <w:r w:rsidRPr="003D5A62">
        <w:rPr>
          <w:rFonts w:eastAsia="Verdana" w:cstheme="minorHAnsi"/>
          <w:b/>
          <w:bCs/>
          <w:sz w:val="20"/>
          <w:szCs w:val="20"/>
        </w:rPr>
        <w:t xml:space="preserve"> </w:t>
      </w:r>
      <w:r>
        <w:rPr>
          <w:rFonts w:eastAsia="Verdana" w:cstheme="minorHAnsi"/>
          <w:b/>
          <w:bCs/>
          <w:sz w:val="20"/>
          <w:szCs w:val="20"/>
        </w:rPr>
        <w:t>2018</w:t>
      </w:r>
      <w:r w:rsidRPr="003D5A62">
        <w:rPr>
          <w:rFonts w:eastAsia="Verdana" w:cstheme="minorHAnsi"/>
          <w:b/>
          <w:bCs/>
          <w:spacing w:val="-1"/>
          <w:sz w:val="20"/>
          <w:szCs w:val="20"/>
        </w:rPr>
        <w:t xml:space="preserve"> </w:t>
      </w:r>
      <w:r w:rsidRPr="003D5A62">
        <w:rPr>
          <w:rFonts w:eastAsia="Verdana" w:cstheme="minorHAnsi"/>
          <w:b/>
          <w:bCs/>
          <w:sz w:val="20"/>
          <w:szCs w:val="20"/>
        </w:rPr>
        <w:t>–</w:t>
      </w:r>
      <w:r w:rsidRPr="003D5A62">
        <w:rPr>
          <w:rFonts w:eastAsia="Verdana" w:cstheme="minorHAnsi"/>
          <w:b/>
          <w:bCs/>
          <w:spacing w:val="-2"/>
          <w:sz w:val="20"/>
          <w:szCs w:val="20"/>
        </w:rPr>
        <w:t xml:space="preserve"> </w:t>
      </w:r>
      <w:r>
        <w:rPr>
          <w:rFonts w:eastAsia="Verdana" w:cstheme="minorHAnsi"/>
          <w:b/>
          <w:bCs/>
          <w:sz w:val="20"/>
          <w:szCs w:val="20"/>
        </w:rPr>
        <w:t>November</w:t>
      </w:r>
      <w:r w:rsidRPr="003D5A62">
        <w:rPr>
          <w:rFonts w:eastAsia="Verdana" w:cstheme="minorHAnsi"/>
          <w:b/>
          <w:bCs/>
          <w:spacing w:val="-2"/>
          <w:sz w:val="20"/>
          <w:szCs w:val="20"/>
        </w:rPr>
        <w:t xml:space="preserve"> </w:t>
      </w:r>
      <w:r>
        <w:rPr>
          <w:rFonts w:eastAsia="Verdana" w:cstheme="minorHAnsi"/>
          <w:b/>
          <w:bCs/>
          <w:spacing w:val="-2"/>
          <w:sz w:val="20"/>
          <w:szCs w:val="20"/>
        </w:rPr>
        <w:t>2018</w:t>
      </w:r>
    </w:p>
    <w:p w14:paraId="2BA458C9" w14:textId="77777777" w:rsidR="00280B13" w:rsidRPr="00111485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2"/>
          <w:sz w:val="20"/>
          <w:szCs w:val="20"/>
        </w:rPr>
      </w:pPr>
      <w:r w:rsidRPr="00111485">
        <w:rPr>
          <w:rFonts w:eastAsia="Verdana" w:cstheme="minorHAnsi"/>
          <w:spacing w:val="2"/>
          <w:sz w:val="20"/>
          <w:szCs w:val="20"/>
        </w:rPr>
        <w:t xml:space="preserve">Developed a robot in a team of four that detects the fire in one of four randomly placed rooms and </w:t>
      </w:r>
      <w:r>
        <w:rPr>
          <w:rFonts w:eastAsia="Verdana" w:cstheme="minorHAnsi"/>
          <w:spacing w:val="2"/>
          <w:sz w:val="20"/>
          <w:szCs w:val="20"/>
        </w:rPr>
        <w:t>puts</w:t>
      </w:r>
      <w:r w:rsidRPr="00111485">
        <w:rPr>
          <w:rFonts w:eastAsia="Verdana" w:cstheme="minorHAnsi"/>
          <w:spacing w:val="2"/>
          <w:sz w:val="20"/>
          <w:szCs w:val="20"/>
        </w:rPr>
        <w:t xml:space="preserve"> it out.</w:t>
      </w:r>
    </w:p>
    <w:p w14:paraId="5AEED13D" w14:textId="77777777" w:rsidR="00280B13" w:rsidRPr="00A2568A" w:rsidRDefault="00280B13" w:rsidP="00280B13">
      <w:pPr>
        <w:pStyle w:val="ListParagraph"/>
        <w:numPr>
          <w:ilvl w:val="0"/>
          <w:numId w:val="2"/>
        </w:numPr>
        <w:tabs>
          <w:tab w:val="left" w:pos="460"/>
        </w:tabs>
        <w:spacing w:after="0" w:line="240" w:lineRule="auto"/>
        <w:rPr>
          <w:rFonts w:eastAsia="Verdana" w:cstheme="minorHAnsi"/>
          <w:spacing w:val="-1"/>
          <w:sz w:val="20"/>
          <w:szCs w:val="20"/>
        </w:rPr>
      </w:pPr>
      <w:r w:rsidRPr="00111485">
        <w:rPr>
          <w:rFonts w:eastAsia="Verdana" w:cstheme="minorHAnsi"/>
          <w:spacing w:val="2"/>
          <w:sz w:val="20"/>
          <w:szCs w:val="20"/>
        </w:rPr>
        <w:t xml:space="preserve">Managed the software part using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Arduino</w:t>
      </w:r>
      <w:r w:rsidRPr="00111485">
        <w:rPr>
          <w:rFonts w:eastAsia="Verdana" w:cstheme="minorHAnsi"/>
          <w:spacing w:val="2"/>
          <w:sz w:val="20"/>
          <w:szCs w:val="20"/>
        </w:rPr>
        <w:t xml:space="preserve"> </w:t>
      </w:r>
      <w:r w:rsidRPr="008233F7">
        <w:rPr>
          <w:rFonts w:eastAsia="Verdana" w:cstheme="minorHAnsi"/>
          <w:b/>
          <w:bCs/>
          <w:spacing w:val="2"/>
          <w:sz w:val="20"/>
          <w:szCs w:val="20"/>
        </w:rPr>
        <w:t>Uno</w:t>
      </w:r>
      <w:r w:rsidRPr="00111485">
        <w:rPr>
          <w:rFonts w:eastAsia="Verdana" w:cstheme="minorHAnsi"/>
          <w:spacing w:val="2"/>
          <w:sz w:val="20"/>
          <w:szCs w:val="20"/>
        </w:rPr>
        <w:t xml:space="preserve"> and participated in the hardware implementation.</w:t>
      </w:r>
    </w:p>
    <w:p w14:paraId="5E8A2688" w14:textId="77777777" w:rsidR="004528A0" w:rsidRDefault="004528A0"/>
    <w:sectPr w:rsidR="004528A0" w:rsidSect="00F721D1">
      <w:headerReference w:type="first" r:id="rId12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EC0A5" w14:textId="77777777" w:rsidR="00F721D1" w:rsidRDefault="00F721D1">
      <w:pPr>
        <w:spacing w:after="0" w:line="240" w:lineRule="auto"/>
      </w:pPr>
      <w:r>
        <w:separator/>
      </w:r>
    </w:p>
  </w:endnote>
  <w:endnote w:type="continuationSeparator" w:id="0">
    <w:p w14:paraId="24437B37" w14:textId="77777777" w:rsidR="00F721D1" w:rsidRDefault="00F72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6E02" w14:textId="77777777" w:rsidR="00F721D1" w:rsidRDefault="00F721D1">
      <w:pPr>
        <w:spacing w:after="0" w:line="240" w:lineRule="auto"/>
      </w:pPr>
      <w:r>
        <w:separator/>
      </w:r>
    </w:p>
  </w:footnote>
  <w:footnote w:type="continuationSeparator" w:id="0">
    <w:p w14:paraId="741056CF" w14:textId="77777777" w:rsidR="00F721D1" w:rsidRDefault="00F72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4D16" w14:textId="77777777" w:rsidR="00280B13" w:rsidRDefault="00280B13" w:rsidP="00CB3D24">
    <w:pPr>
      <w:pStyle w:val="NormalWeb"/>
      <w:spacing w:before="0" w:beforeAutospacing="0" w:after="0" w:afterAutospacing="0"/>
      <w:ind w:right="300"/>
      <w:jc w:val="right"/>
    </w:pPr>
    <w:r>
      <w:rPr>
        <w:rFonts w:ascii="Myriad Pro" w:hAnsi="Myriad Pro" w:cs="Tahoma"/>
        <w:b/>
        <w:sz w:val="32"/>
        <w:szCs w:val="32"/>
      </w:rPr>
      <w:t>Youssof Mohamed</w:t>
    </w:r>
    <w:r>
      <w:ptab w:relativeTo="margin" w:alignment="center" w:leader="none"/>
    </w:r>
    <w:r>
      <w:ptab w:relativeTo="margin" w:alignment="right" w:leader="none"/>
    </w:r>
    <w:r>
      <w:rPr>
        <w:rFonts w:ascii="Myriad Pro" w:hAnsi="Myriad Pro" w:cs="Tahoma"/>
        <w:b/>
        <w:sz w:val="32"/>
        <w:szCs w:val="32"/>
      </w:rPr>
      <w:t xml:space="preserve"> </w:t>
    </w:r>
    <w:hyperlink r:id="rId1" w:history="1">
      <w:r>
        <w:rPr>
          <w:rStyle w:val="Hyperlink"/>
          <w:rFonts w:ascii="Open Sans" w:hAnsi="Open Sans" w:cs="Open Sans"/>
          <w:color w:val="000000"/>
          <w:sz w:val="18"/>
          <w:szCs w:val="18"/>
        </w:rPr>
        <w:t>youssof.mohamed@mail.mcgill.ca</w:t>
      </w:r>
    </w:hyperlink>
    <w:r>
      <w:rPr>
        <w:rFonts w:ascii="Open Sans" w:hAnsi="Open Sans" w:cs="Open Sans"/>
        <w:color w:val="000000"/>
        <w:sz w:val="18"/>
        <w:szCs w:val="18"/>
      </w:rPr>
      <w:t xml:space="preserve"> </w:t>
    </w:r>
    <w:r>
      <w:rPr>
        <w:rFonts w:ascii="Open Sans" w:hAnsi="Open Sans" w:cs="Open Sans"/>
        <w:noProof/>
        <w:color w:val="000000"/>
        <w:sz w:val="18"/>
        <w:szCs w:val="18"/>
        <w:bdr w:val="none" w:sz="0" w:space="0" w:color="auto" w:frame="1"/>
      </w:rPr>
      <w:drawing>
        <wp:inline distT="0" distB="0" distL="0" distR="0" wp14:anchorId="2F3EE41F" wp14:editId="1AC23535">
          <wp:extent cx="120015" cy="120015"/>
          <wp:effectExtent l="0" t="0" r="0" b="0"/>
          <wp:docPr id="13" name="Picture 13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" cy="120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E20C79" w14:textId="77777777" w:rsidR="00280B13" w:rsidRDefault="00280B13" w:rsidP="00CB3D24">
    <w:pPr>
      <w:pStyle w:val="NormalWeb"/>
      <w:spacing w:before="0" w:beforeAutospacing="0" w:after="0" w:afterAutospacing="0"/>
      <w:ind w:right="300"/>
      <w:jc w:val="right"/>
    </w:pPr>
    <w:r>
      <w:rPr>
        <w:rFonts w:ascii="Open Sans" w:hAnsi="Open Sans" w:cs="Open Sans"/>
        <w:color w:val="000000"/>
        <w:sz w:val="18"/>
        <w:szCs w:val="18"/>
      </w:rPr>
      <w:t xml:space="preserve">+1 4389301444 </w:t>
    </w:r>
    <w:r>
      <w:rPr>
        <w:rFonts w:ascii="Open Sans" w:hAnsi="Open Sans" w:cs="Open Sans"/>
        <w:noProof/>
        <w:color w:val="000000"/>
        <w:sz w:val="18"/>
        <w:szCs w:val="18"/>
        <w:bdr w:val="none" w:sz="0" w:space="0" w:color="auto" w:frame="1"/>
      </w:rPr>
      <w:drawing>
        <wp:inline distT="0" distB="0" distL="0" distR="0" wp14:anchorId="277FF1B8" wp14:editId="7268F3E9">
          <wp:extent cx="120015" cy="120015"/>
          <wp:effectExtent l="0" t="0" r="0" b="0"/>
          <wp:docPr id="12" name="Picture 12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" cy="120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0562BD" w14:textId="77777777" w:rsidR="00280B13" w:rsidRDefault="00280B13" w:rsidP="00CB3D24">
    <w:pPr>
      <w:pStyle w:val="NormalWeb"/>
      <w:spacing w:before="0" w:beforeAutospacing="0" w:after="0" w:afterAutospacing="0"/>
      <w:ind w:right="300"/>
      <w:jc w:val="right"/>
    </w:pPr>
    <w:r>
      <w:rPr>
        <w:rFonts w:ascii="Open Sans" w:hAnsi="Open Sans" w:cs="Open Sans"/>
        <w:color w:val="000000"/>
        <w:sz w:val="18"/>
        <w:szCs w:val="18"/>
      </w:rPr>
      <w:t xml:space="preserve">Montreal, Canada </w:t>
    </w:r>
    <w:r>
      <w:rPr>
        <w:rFonts w:ascii="Open Sans" w:hAnsi="Open Sans" w:cs="Open Sans"/>
        <w:noProof/>
        <w:color w:val="000000"/>
        <w:sz w:val="18"/>
        <w:szCs w:val="18"/>
        <w:bdr w:val="none" w:sz="0" w:space="0" w:color="auto" w:frame="1"/>
      </w:rPr>
      <w:drawing>
        <wp:inline distT="0" distB="0" distL="0" distR="0" wp14:anchorId="3F622A34" wp14:editId="33F9F0C5">
          <wp:extent cx="120015" cy="120015"/>
          <wp:effectExtent l="0" t="0" r="0" b="0"/>
          <wp:docPr id="11" name="Picture 1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" cy="120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A9ABE7" w14:textId="77777777" w:rsidR="00280B13" w:rsidRDefault="00280B13" w:rsidP="00DA420B">
    <w:pPr>
      <w:pStyle w:val="NormalWeb"/>
      <w:spacing w:before="0" w:beforeAutospacing="0" w:after="0" w:afterAutospacing="0"/>
      <w:ind w:right="300"/>
      <w:jc w:val="right"/>
      <w:rPr>
        <w:rFonts w:ascii="Open Sans" w:hAnsi="Open Sans" w:cs="Open Sans"/>
        <w:color w:val="000000"/>
        <w:sz w:val="18"/>
        <w:szCs w:val="18"/>
      </w:rPr>
    </w:pPr>
    <w:r>
      <w:rPr>
        <w:rFonts w:ascii="Open Sans" w:hAnsi="Open Sans" w:cs="Open Sans"/>
        <w:color w:val="000000"/>
        <w:sz w:val="18"/>
        <w:szCs w:val="18"/>
      </w:rPr>
      <w:t xml:space="preserve">linkedin.com/in/youssof-mohamed-432245219 </w:t>
    </w:r>
    <w:r>
      <w:rPr>
        <w:rFonts w:ascii="Open Sans" w:hAnsi="Open Sans" w:cs="Open Sans"/>
        <w:noProof/>
        <w:color w:val="000000"/>
        <w:sz w:val="18"/>
        <w:szCs w:val="18"/>
        <w:bdr w:val="none" w:sz="0" w:space="0" w:color="auto" w:frame="1"/>
      </w:rPr>
      <w:drawing>
        <wp:inline distT="0" distB="0" distL="0" distR="0" wp14:anchorId="16969447" wp14:editId="29C3320C">
          <wp:extent cx="120015" cy="120015"/>
          <wp:effectExtent l="0" t="0" r="0" b="0"/>
          <wp:docPr id="10" name="Picture 10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" cy="120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2347C15" w14:textId="77777777" w:rsidR="00280B13" w:rsidRPr="00DA420B" w:rsidRDefault="00280B13" w:rsidP="00DA420B">
    <w:pPr>
      <w:pStyle w:val="NormalWeb"/>
      <w:spacing w:before="0" w:beforeAutospacing="0" w:after="0" w:afterAutospacing="0"/>
      <w:ind w:right="300"/>
      <w:jc w:val="right"/>
    </w:pPr>
    <w:r>
      <w:rPr>
        <w:rFonts w:ascii="Open Sans" w:hAnsi="Open Sans" w:cs="Open Sans"/>
        <w:color w:val="000000"/>
        <w:sz w:val="18"/>
        <w:szCs w:val="18"/>
      </w:rPr>
      <w:t>github.com/Mos2d </w:t>
    </w:r>
    <w:r>
      <w:rPr>
        <w:rFonts w:ascii="Open Sans" w:hAnsi="Open Sans" w:cs="Open Sans"/>
        <w:noProof/>
        <w:color w:val="000000"/>
        <w:sz w:val="18"/>
        <w:szCs w:val="18"/>
        <w:bdr w:val="none" w:sz="0" w:space="0" w:color="auto" w:frame="1"/>
      </w:rPr>
      <w:drawing>
        <wp:inline distT="0" distB="0" distL="0" distR="0" wp14:anchorId="4063D06C" wp14:editId="503FA5CF">
          <wp:extent cx="120015" cy="130810"/>
          <wp:effectExtent l="0" t="0" r="0" b="2540"/>
          <wp:docPr id="9" name="Picture 9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Shape&#10;&#10;Description automatically generated with low confidence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" cy="130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4788"/>
    <w:multiLevelType w:val="hybridMultilevel"/>
    <w:tmpl w:val="CBA8798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A72372"/>
    <w:multiLevelType w:val="hybridMultilevel"/>
    <w:tmpl w:val="F6BC30E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84633962">
    <w:abstractNumId w:val="1"/>
  </w:num>
  <w:num w:numId="2" w16cid:durableId="6899941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B13"/>
    <w:rsid w:val="00016770"/>
    <w:rsid w:val="00280B13"/>
    <w:rsid w:val="004528A0"/>
    <w:rsid w:val="006A403B"/>
    <w:rsid w:val="008E25B9"/>
    <w:rsid w:val="00974B9E"/>
    <w:rsid w:val="00B21FF9"/>
    <w:rsid w:val="00EE6C62"/>
    <w:rsid w:val="00F7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E5DFB9"/>
  <w15:chartTrackingRefBased/>
  <w15:docId w15:val="{F51B6A36-1A5A-4F90-A069-4FC162ED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B13"/>
    <w:pPr>
      <w:widowControl w:val="0"/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80B1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80B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0B1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80B13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apple-tab-span">
    <w:name w:val="apple-tab-span"/>
    <w:basedOn w:val="DefaultParagraphFont"/>
    <w:rsid w:val="00280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2d/Email_Writ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s2d.github.io/Personal_Website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cv-generato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und3rscor.itch.io/thirstyrat-mcgillgamejam-20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s2d.itch.io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mailto:youssof.mohamed@mail.mcgill.ca" TargetMode="External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601</Words>
  <Characters>3670</Characters>
  <Application>Microsoft Office Word</Application>
  <DocSecurity>0</DocSecurity>
  <Lines>87</Lines>
  <Paragraphs>70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Youssof Mohamed</dc:creator>
  <cp:keywords/>
  <dc:description/>
  <cp:lastModifiedBy>Youssof Mohamed</cp:lastModifiedBy>
  <cp:revision>5</cp:revision>
  <dcterms:created xsi:type="dcterms:W3CDTF">2023-10-24T16:43:00Z</dcterms:created>
  <dcterms:modified xsi:type="dcterms:W3CDTF">2024-01-14T13:40:00Z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0cd3e48a-f570-426f-92e1-5e71f2ddcdf3</vt:lpwstr>
  </property>
</Properties>
</file>